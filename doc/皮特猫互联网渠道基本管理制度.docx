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皮特猫互联网渠道业务基本管理制度</w:t>
      </w:r>
    </w:p>
    <w:p>
      <w:pPr>
        <w:autoSpaceDE w:val="0"/>
        <w:autoSpaceDN w:val="0"/>
        <w:adjustRightInd w:val="0"/>
        <w:jc w:val="left"/>
        <w:rPr>
          <w:rFonts w:ascii="宋体" w:hAnsi="宋体" w:cs="宋体"/>
          <w:kern w:val="0"/>
          <w:sz w:val="24"/>
          <w:szCs w:val="24"/>
          <w:lang w:val="zh-CN"/>
        </w:rPr>
      </w:pPr>
    </w:p>
    <w:p>
      <w:pPr>
        <w:pStyle w:val="3"/>
        <w:jc w:val="center"/>
        <w:rPr>
          <w:rFonts w:ascii="宋体" w:hAnsi="宋体" w:cs="宋体"/>
          <w:kern w:val="0"/>
          <w:szCs w:val="24"/>
          <w:lang w:val="zh-CN"/>
        </w:rPr>
      </w:pPr>
      <w:r>
        <w:rPr>
          <w:rFonts w:hint="eastAsia"/>
          <w:lang w:val="zh-CN"/>
        </w:rPr>
        <w:t>第一章</w:t>
      </w:r>
      <w:r>
        <w:rPr>
          <w:lang w:val="zh-CN"/>
        </w:rPr>
        <w:t xml:space="preserve">   </w:t>
      </w:r>
      <w:r>
        <w:rPr>
          <w:rFonts w:hint="eastAsia"/>
          <w:lang w:val="zh-CN"/>
        </w:rPr>
        <w:t>总</w:t>
      </w:r>
      <w:r>
        <w:rPr>
          <w:lang w:val="zh-CN"/>
        </w:rPr>
        <w:t xml:space="preserve">   </w:t>
      </w:r>
      <w:r>
        <w:rPr>
          <w:rFonts w:hint="eastAsia"/>
          <w:lang w:val="zh-CN"/>
        </w:rPr>
        <w:t>则</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
          <w:color w:val="000000"/>
          <w:sz w:val="32"/>
          <w:szCs w:val="32"/>
          <w:lang w:val="zh-CN"/>
        </w:rPr>
        <w:t>第一条</w:t>
      </w:r>
      <w:r>
        <w:rPr>
          <w:rFonts w:hint="eastAsia" w:ascii="仿宋" w:hAnsi="仿宋" w:eastAsia="仿宋" w:cs="仿宋"/>
          <w:b/>
          <w:color w:val="000000"/>
          <w:sz w:val="32"/>
          <w:szCs w:val="32"/>
        </w:rPr>
        <w:t xml:space="preserve">  </w:t>
      </w:r>
      <w:r>
        <w:rPr>
          <w:rFonts w:hint="eastAsia" w:ascii="仿宋" w:hAnsi="仿宋" w:eastAsia="仿宋" w:cs="仿宋"/>
          <w:bCs/>
          <w:color w:val="000000"/>
          <w:sz w:val="32"/>
          <w:szCs w:val="32"/>
        </w:rPr>
        <w:t>为规范公司业务管理工作，保护投融资双方合法权益，防范风险，根据 《网络借贷信息中介机构业务活动管理暂行办法（征求意见稿）》及其他相关业务规则，制定本业务管理细则。</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
          <w:color w:val="000000"/>
          <w:sz w:val="32"/>
          <w:szCs w:val="32"/>
          <w:lang w:val="zh-CN"/>
        </w:rPr>
        <w:t xml:space="preserve">第二条 </w:t>
      </w:r>
      <w:r>
        <w:rPr>
          <w:rFonts w:hint="eastAsia" w:ascii="仿宋" w:hAnsi="仿宋" w:eastAsia="仿宋" w:cs="仿宋"/>
          <w:b/>
          <w:color w:val="000000"/>
          <w:sz w:val="32"/>
          <w:szCs w:val="32"/>
        </w:rPr>
        <w:t xml:space="preserve"> </w:t>
      </w:r>
      <w:r>
        <w:rPr>
          <w:rFonts w:hint="eastAsia" w:ascii="仿宋" w:hAnsi="仿宋" w:eastAsia="仿宋" w:cs="仿宋"/>
          <w:bCs/>
          <w:color w:val="000000"/>
          <w:sz w:val="32"/>
          <w:szCs w:val="32"/>
        </w:rPr>
        <w:t>本制度是全公司互联网渠道业务经营和管理必须遵循的基本准则，是制定各类互联网渠道管理制度和办法的基本依据。</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
          <w:color w:val="000000"/>
          <w:sz w:val="32"/>
          <w:szCs w:val="32"/>
          <w:lang w:val="zh-CN"/>
        </w:rPr>
        <w:t xml:space="preserve">第三条  </w:t>
      </w:r>
      <w:r>
        <w:rPr>
          <w:rFonts w:hint="eastAsia" w:ascii="仿宋" w:hAnsi="仿宋" w:eastAsia="仿宋" w:cs="仿宋"/>
          <w:bCs/>
          <w:color w:val="000000"/>
          <w:sz w:val="32"/>
          <w:szCs w:val="32"/>
        </w:rPr>
        <w:t>本制度所指互联网渠道业务是公司对线上（平台）及线下借款业务（自由经纪人协助借款人办理）的总称。</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
          <w:color w:val="000000"/>
          <w:sz w:val="32"/>
          <w:szCs w:val="32"/>
          <w:lang w:val="zh-CN"/>
        </w:rPr>
        <w:t>第四条</w:t>
      </w:r>
      <w:r>
        <w:rPr>
          <w:rFonts w:hint="eastAsia" w:ascii="仿宋" w:hAnsi="仿宋" w:eastAsia="仿宋" w:cs="仿宋"/>
          <w:b/>
          <w:color w:val="000000"/>
          <w:sz w:val="32"/>
          <w:szCs w:val="32"/>
        </w:rPr>
        <w:t xml:space="preserve">  </w:t>
      </w:r>
      <w:r>
        <w:rPr>
          <w:rFonts w:hint="eastAsia" w:ascii="仿宋" w:hAnsi="仿宋" w:eastAsia="仿宋" w:cs="仿宋"/>
          <w:bCs/>
          <w:color w:val="000000"/>
          <w:sz w:val="32"/>
          <w:szCs w:val="32"/>
        </w:rPr>
        <w:t>本制度所指第三方均是指合作贷款机构，所指自由经纪人则为渠道人。</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
          <w:color w:val="000000"/>
          <w:sz w:val="32"/>
          <w:szCs w:val="32"/>
          <w:lang w:val="zh-CN"/>
        </w:rPr>
        <w:t>第五条</w:t>
      </w:r>
      <w:r>
        <w:rPr>
          <w:rFonts w:hint="eastAsia" w:ascii="仿宋" w:hAnsi="仿宋" w:eastAsia="仿宋" w:cs="仿宋"/>
          <w:b/>
          <w:color w:val="000000"/>
          <w:sz w:val="32"/>
          <w:szCs w:val="32"/>
        </w:rPr>
        <w:t xml:space="preserve">  </w:t>
      </w:r>
      <w:r>
        <w:rPr>
          <w:rFonts w:hint="eastAsia" w:ascii="仿宋" w:hAnsi="仿宋" w:eastAsia="仿宋" w:cs="仿宋"/>
          <w:bCs/>
          <w:color w:val="000000"/>
          <w:sz w:val="32"/>
          <w:szCs w:val="32"/>
        </w:rPr>
        <w:t>本制度所指互联网渠道业务部门是指公司经营互联网渠道业务平台的部门。</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
          <w:color w:val="000000"/>
          <w:sz w:val="32"/>
          <w:szCs w:val="32"/>
          <w:lang w:val="zh-CN"/>
        </w:rPr>
        <w:t>第六条</w:t>
      </w:r>
      <w:r>
        <w:rPr>
          <w:rFonts w:hint="eastAsia" w:ascii="仿宋" w:hAnsi="仿宋" w:eastAsia="仿宋" w:cs="仿宋"/>
          <w:b/>
          <w:color w:val="000000"/>
          <w:sz w:val="32"/>
          <w:szCs w:val="32"/>
        </w:rPr>
        <w:t xml:space="preserve">  </w:t>
      </w:r>
      <w:r>
        <w:rPr>
          <w:rFonts w:hint="eastAsia" w:ascii="仿宋" w:hAnsi="仿宋" w:eastAsia="仿宋" w:cs="仿宋"/>
          <w:bCs/>
          <w:color w:val="000000"/>
          <w:sz w:val="32"/>
          <w:szCs w:val="32"/>
        </w:rPr>
        <w:t>业务的开展必须符合现行的国家法律法规和公司业务规定。坚持以 “三方互赢互利”为本，服务优先；审慎经营，精诚协助；公开透明、诚信经营。</w:t>
      </w:r>
    </w:p>
    <w:p>
      <w:pPr>
        <w:pStyle w:val="3"/>
        <w:jc w:val="center"/>
        <w:rPr>
          <w:lang w:val="zh-CN"/>
        </w:rPr>
      </w:pPr>
      <w:r>
        <w:rPr>
          <w:rFonts w:hint="eastAsia"/>
          <w:lang w:val="zh-CN"/>
        </w:rPr>
        <w:t>第二章</w:t>
      </w:r>
      <w:r>
        <w:rPr>
          <w:lang w:val="zh-CN"/>
        </w:rPr>
        <w:t xml:space="preserve">  </w:t>
      </w:r>
      <w:r>
        <w:rPr>
          <w:rFonts w:hint="eastAsia"/>
          <w:lang w:val="zh-CN"/>
        </w:rPr>
        <w:t>基本制度</w:t>
      </w:r>
    </w:p>
    <w:p>
      <w:pPr>
        <w:tabs>
          <w:tab w:val="left" w:pos="1876"/>
        </w:tabs>
        <w:spacing w:line="360" w:lineRule="auto"/>
        <w:ind w:left="471"/>
        <w:rPr>
          <w:rFonts w:ascii="仿宋" w:hAnsi="仿宋" w:eastAsia="仿宋" w:cs="仿宋"/>
          <w:b/>
          <w:color w:val="000000"/>
          <w:sz w:val="32"/>
          <w:szCs w:val="32"/>
          <w:lang w:val="zh-CN"/>
        </w:rPr>
      </w:pPr>
      <w:r>
        <w:rPr>
          <w:rFonts w:hint="eastAsia" w:ascii="仿宋" w:hAnsi="仿宋" w:eastAsia="仿宋" w:cs="仿宋"/>
          <w:b/>
          <w:color w:val="000000"/>
          <w:sz w:val="32"/>
          <w:szCs w:val="32"/>
          <w:lang w:val="zh-CN"/>
        </w:rPr>
        <w:t xml:space="preserve">第七条  </w:t>
      </w:r>
      <w:r>
        <w:rPr>
          <w:rFonts w:hint="eastAsia" w:ascii="仿宋" w:hAnsi="仿宋" w:eastAsia="仿宋" w:cs="仿宋"/>
          <w:bCs/>
          <w:color w:val="000000"/>
          <w:sz w:val="32"/>
          <w:szCs w:val="32"/>
          <w:lang w:val="zh-CN"/>
        </w:rPr>
        <w:t>实行互联网渠道业务准入管理制度。互联网渠道业务准入管理包括准入对象、准入条件的管理。</w:t>
      </w:r>
    </w:p>
    <w:p>
      <w:pPr>
        <w:tabs>
          <w:tab w:val="left" w:pos="1876"/>
        </w:tabs>
        <w:spacing w:line="360" w:lineRule="auto"/>
        <w:ind w:left="471"/>
        <w:rPr>
          <w:rFonts w:ascii="仿宋" w:hAnsi="仿宋" w:eastAsia="仿宋" w:cs="仿宋"/>
          <w:b/>
          <w:color w:val="000000"/>
          <w:sz w:val="32"/>
          <w:szCs w:val="32"/>
          <w:lang w:val="zh-CN"/>
        </w:rPr>
      </w:pPr>
      <w:r>
        <w:rPr>
          <w:rFonts w:hint="eastAsia" w:ascii="仿宋" w:hAnsi="仿宋" w:eastAsia="仿宋" w:cs="仿宋"/>
          <w:bCs/>
          <w:color w:val="000000"/>
          <w:sz w:val="32"/>
          <w:szCs w:val="32"/>
          <w:lang w:val="zh-CN"/>
        </w:rPr>
        <w:t>公司互联网渠道业务准入对象</w:t>
      </w:r>
      <w:r>
        <w:rPr>
          <w:rFonts w:hint="eastAsia" w:ascii="仿宋" w:hAnsi="仿宋" w:eastAsia="仿宋" w:cs="仿宋"/>
          <w:bCs/>
          <w:color w:val="000000"/>
          <w:sz w:val="32"/>
          <w:szCs w:val="32"/>
        </w:rPr>
        <w:t>及条件</w:t>
      </w:r>
      <w:r>
        <w:rPr>
          <w:rFonts w:hint="eastAsia" w:ascii="仿宋" w:hAnsi="仿宋" w:eastAsia="仿宋" w:cs="仿宋"/>
          <w:bCs/>
          <w:color w:val="000000"/>
          <w:sz w:val="32"/>
          <w:szCs w:val="32"/>
          <w:lang w:val="zh-CN"/>
        </w:rPr>
        <w:t>主要包括：</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Cs/>
          <w:color w:val="000000"/>
          <w:sz w:val="32"/>
          <w:szCs w:val="32"/>
        </w:rPr>
        <w:t>①自由经纪人</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一</w:t>
      </w:r>
      <w:r>
        <w:rPr>
          <w:rFonts w:hint="eastAsia" w:ascii="仿宋" w:hAnsi="仿宋" w:eastAsia="仿宋" w:cs="仿宋"/>
          <w:bCs/>
          <w:color w:val="000000"/>
          <w:sz w:val="32"/>
          <w:szCs w:val="32"/>
          <w:lang w:val="zh-CN"/>
        </w:rPr>
        <w:t>）严格准入条件。公司互联网渠道业务坚持“</w:t>
      </w:r>
      <w:r>
        <w:rPr>
          <w:rFonts w:hint="eastAsia" w:ascii="仿宋" w:hAnsi="仿宋" w:eastAsia="仿宋" w:cs="仿宋"/>
          <w:bCs/>
          <w:color w:val="000000"/>
          <w:sz w:val="32"/>
          <w:szCs w:val="32"/>
        </w:rPr>
        <w:t>以为自由经纪人提供高效放款平台渠道，为借款人寻找高匹配贷款产品，为第三方合作贷款机构提供优质客户为己任</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的</w:t>
      </w:r>
      <w:r>
        <w:rPr>
          <w:rFonts w:hint="eastAsia" w:ascii="仿宋" w:hAnsi="仿宋" w:eastAsia="仿宋" w:cs="仿宋"/>
          <w:bCs/>
          <w:color w:val="000000"/>
          <w:sz w:val="32"/>
          <w:szCs w:val="32"/>
          <w:lang w:val="zh-CN"/>
        </w:rPr>
        <w:t>原则。</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1、基本条件：</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（1）具备</w:t>
      </w:r>
      <w:r>
        <w:rPr>
          <w:rFonts w:hint="eastAsia" w:ascii="仿宋" w:hAnsi="仿宋" w:eastAsia="仿宋" w:cs="仿宋"/>
          <w:bCs/>
          <w:color w:val="000000"/>
          <w:sz w:val="32"/>
          <w:szCs w:val="32"/>
        </w:rPr>
        <w:t>销售经验或有金融类业务和服务的经历并熟悉互联网</w:t>
      </w:r>
      <w:r>
        <w:rPr>
          <w:rFonts w:hint="eastAsia" w:ascii="仿宋" w:hAnsi="仿宋" w:eastAsia="仿宋" w:cs="仿宋"/>
          <w:bCs/>
          <w:color w:val="000000"/>
          <w:sz w:val="32"/>
          <w:szCs w:val="32"/>
          <w:lang w:val="zh-CN"/>
        </w:rPr>
        <w:t>。</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（2）</w:t>
      </w:r>
      <w:r>
        <w:rPr>
          <w:rFonts w:hint="eastAsia" w:ascii="仿宋" w:hAnsi="仿宋" w:eastAsia="仿宋" w:cs="仿宋"/>
          <w:bCs/>
          <w:color w:val="000000"/>
          <w:sz w:val="32"/>
          <w:szCs w:val="32"/>
        </w:rPr>
        <w:t>拥有一定的客户资源及寻觅客户、挖掘客户潜在需求的能力</w:t>
      </w:r>
      <w:r>
        <w:rPr>
          <w:rFonts w:hint="eastAsia" w:ascii="仿宋" w:hAnsi="仿宋" w:eastAsia="仿宋" w:cs="仿宋"/>
          <w:bCs/>
          <w:color w:val="000000"/>
          <w:sz w:val="32"/>
          <w:szCs w:val="32"/>
          <w:lang w:val="zh-CN"/>
        </w:rPr>
        <w:t>。</w:t>
      </w:r>
    </w:p>
    <w:p>
      <w:pPr>
        <w:widowControl/>
        <w:spacing w:line="360" w:lineRule="auto"/>
        <w:jc w:val="left"/>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（3）</w:t>
      </w:r>
      <w:r>
        <w:rPr>
          <w:rFonts w:hint="eastAsia" w:ascii="仿宋" w:hAnsi="仿宋" w:eastAsia="仿宋" w:cs="仿宋"/>
          <w:bCs/>
          <w:color w:val="000000"/>
          <w:sz w:val="32"/>
          <w:szCs w:val="32"/>
        </w:rPr>
        <w:t>要有金融项目风险意识，有预判借款人各项情况的能力。并能分析客户的贷款需求，为客户提供产品咨询、建议服务，根据客户委托，实施贷款计划</w:t>
      </w:r>
      <w:r>
        <w:rPr>
          <w:rFonts w:hint="eastAsia" w:ascii="仿宋" w:hAnsi="仿宋" w:eastAsia="仿宋" w:cs="仿宋"/>
          <w:bCs/>
          <w:color w:val="000000"/>
          <w:sz w:val="32"/>
          <w:szCs w:val="32"/>
          <w:lang w:val="zh-CN"/>
        </w:rPr>
        <w:t>。</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（4）公司规定的其他条件。</w:t>
      </w:r>
    </w:p>
    <w:p>
      <w:pPr>
        <w:tabs>
          <w:tab w:val="left" w:pos="1876"/>
        </w:tabs>
        <w:spacing w:line="360" w:lineRule="auto"/>
        <w:rPr>
          <w:del w:id="2" w:author="lengbinhy" w:date="2017-06-15T16:09:54Z"/>
          <w:rFonts w:ascii="仿宋" w:hAnsi="仿宋" w:eastAsia="仿宋" w:cs="仿宋"/>
          <w:bCs/>
          <w:color w:val="000000"/>
          <w:sz w:val="32"/>
          <w:szCs w:val="32"/>
          <w:lang w:val="zh-CN"/>
        </w:rPr>
      </w:pP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Cs/>
          <w:color w:val="000000"/>
          <w:sz w:val="32"/>
          <w:szCs w:val="32"/>
        </w:rPr>
        <w:t>②第三方贷款合作机构：</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Cs/>
          <w:color w:val="000000"/>
          <w:sz w:val="32"/>
          <w:szCs w:val="32"/>
        </w:rPr>
        <w:t xml:space="preserve"> 平台应秉持合作共赢,稳定发展的态度。在与合作机构接洽时，应充分了解其真实情况，对合作机构应有如下基本准入条件：</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（1）</w:t>
      </w:r>
      <w:r>
        <w:rPr>
          <w:rFonts w:hint="eastAsia" w:ascii="仿宋" w:hAnsi="仿宋" w:eastAsia="仿宋" w:cs="仿宋"/>
          <w:bCs/>
          <w:color w:val="000000"/>
          <w:sz w:val="32"/>
          <w:szCs w:val="32"/>
        </w:rPr>
        <w:t>注册资金超过5000万元人民币，工商网站可查，并有实体运营地址</w:t>
      </w:r>
      <w:r>
        <w:rPr>
          <w:rFonts w:hint="eastAsia" w:ascii="仿宋" w:hAnsi="仿宋" w:eastAsia="仿宋" w:cs="仿宋"/>
          <w:bCs/>
          <w:color w:val="000000"/>
          <w:sz w:val="32"/>
          <w:szCs w:val="32"/>
          <w:lang w:val="zh-CN"/>
        </w:rPr>
        <w:t>。</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（2）</w:t>
      </w:r>
      <w:r>
        <w:rPr>
          <w:rFonts w:hint="eastAsia" w:ascii="仿宋" w:hAnsi="仿宋" w:eastAsia="仿宋" w:cs="仿宋"/>
          <w:bCs/>
          <w:color w:val="000000"/>
          <w:sz w:val="32"/>
          <w:szCs w:val="32"/>
        </w:rPr>
        <w:t>有自己完整的贷审及风控体系，高效、系统化地处理贷款业务</w:t>
      </w:r>
      <w:r>
        <w:rPr>
          <w:rFonts w:hint="eastAsia" w:ascii="仿宋" w:hAnsi="仿宋" w:eastAsia="仿宋" w:cs="仿宋"/>
          <w:bCs/>
          <w:color w:val="000000"/>
          <w:sz w:val="32"/>
          <w:szCs w:val="32"/>
          <w:lang w:val="zh-CN"/>
        </w:rPr>
        <w:t>。</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3</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有信用贷、抵押贷等多元化贷款产品</w:t>
      </w:r>
      <w:r>
        <w:rPr>
          <w:rFonts w:hint="eastAsia" w:ascii="仿宋" w:hAnsi="仿宋" w:eastAsia="仿宋" w:cs="仿宋"/>
          <w:bCs/>
          <w:color w:val="000000"/>
          <w:sz w:val="32"/>
          <w:szCs w:val="32"/>
          <w:lang w:val="zh-CN"/>
        </w:rPr>
        <w:t>。</w:t>
      </w:r>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p>
    <w:p>
      <w:pPr>
        <w:tabs>
          <w:tab w:val="left" w:pos="1876"/>
        </w:tabs>
        <w:spacing w:line="360" w:lineRule="auto"/>
        <w:rPr>
          <w:rFonts w:ascii="仿宋" w:hAnsi="仿宋" w:eastAsia="仿宋" w:cs="仿宋"/>
          <w:bCs/>
          <w:color w:val="000000"/>
          <w:sz w:val="32"/>
          <w:szCs w:val="32"/>
          <w:lang w:val="zh-CN"/>
        </w:rPr>
      </w:pPr>
      <w:r>
        <w:rPr>
          <w:rFonts w:hint="eastAsia" w:ascii="仿宋" w:hAnsi="仿宋" w:eastAsia="仿宋" w:cs="仿宋"/>
          <w:b/>
          <w:color w:val="000000"/>
          <w:sz w:val="32"/>
          <w:szCs w:val="32"/>
          <w:lang w:val="zh-CN"/>
        </w:rPr>
        <w:t>第八条</w:t>
      </w:r>
      <w:r>
        <w:rPr>
          <w:rFonts w:hint="eastAsia" w:ascii="仿宋" w:hAnsi="仿宋" w:eastAsia="仿宋" w:cs="仿宋"/>
          <w:b/>
          <w:color w:val="000000"/>
          <w:sz w:val="32"/>
          <w:szCs w:val="32"/>
        </w:rPr>
        <w:t xml:space="preserve"> </w:t>
      </w:r>
      <w:r>
        <w:rPr>
          <w:rFonts w:hint="eastAsia" w:ascii="仿宋" w:hAnsi="仿宋" w:eastAsia="仿宋" w:cs="仿宋"/>
          <w:bCs/>
          <w:color w:val="000000"/>
          <w:sz w:val="32"/>
          <w:szCs w:val="32"/>
        </w:rPr>
        <w:t>互联网渠道业务需要在自由经纪人和第三方贷款合作机构，在一定条件下才能使用平台进行贷款业务的处理和信息情况。</w:t>
      </w:r>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（1）</w:t>
      </w:r>
      <w:r>
        <w:rPr>
          <w:rFonts w:hint="eastAsia" w:ascii="仿宋" w:hAnsi="仿宋" w:eastAsia="仿宋" w:cs="仿宋"/>
          <w:bCs/>
          <w:color w:val="000000"/>
          <w:sz w:val="32"/>
          <w:szCs w:val="32"/>
        </w:rPr>
        <w:t>公司互联网渠道平台对自由经纪人：需要使用手机进行注册，注册后要在平台中进行身份证证件照上传，取得实名认证后才能进行业务申请。流程如下所示：</w:t>
      </w:r>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ins w:id="3" w:author="lengbinhy" w:date="2017-06-15T16:10:17Z"/>
      <w:ins w:id="4" w:author="lengbinhy" w:date="2017-06-15T16:10:17Z"/>
      <w:ins w:id="5" w:author="lengbinhy" w:date="2017-06-15T16:10:17Z"/>
      <w:ins w:id="6" w:author="lengbinhy" w:date="2017-06-15T16:10:17Z">
        <w:r>
          <w:rPr>
            <w:rFonts w:hint="eastAsia" w:ascii="仿宋" w:hAnsi="仿宋" w:eastAsia="仿宋" w:cs="仿宋"/>
            <w:bCs/>
            <w:color w:val="000000"/>
            <w:sz w:val="32"/>
            <w:szCs w:val="32"/>
          </w:rPr>
          <w:object>
            <v:shape id="_x0000_i1028" o:spt="75" alt="" type="#_x0000_t75" style="height:163.05pt;width:251.5pt;" o:ole="t" filled="f" o:preferrelative="t" stroked="f" coordsize="21600,21600">
              <v:path/>
              <v:fill on="f" focussize="0,0"/>
              <v:stroke on="f"/>
              <v:imagedata r:id="rId7" o:title=""/>
              <o:lock v:ext="edit" aspectratio="f"/>
              <w10:wrap type="none"/>
              <w10:anchorlock/>
            </v:shape>
            <o:OLEObject Type="Embed" ProgID="Visio.Drawing.15" ShapeID="_x0000_i1028" DrawAspect="Content" ObjectID="_1468075725" r:id="rId6">
              <o:LockedField>false</o:LockedField>
            </o:OLEObject>
          </w:object>
        </w:r>
      </w:ins>
      <w:ins w:id="8" w:author="lengbinhy" w:date="2017-06-15T16:10:17Z"/>
      <w:del w:id="9" w:author="lengbinhy" w:date="2017-06-15T16:09:57Z"/>
      <w:del w:id="10" w:author="lengbinhy" w:date="2017-06-15T16:09:57Z"/>
      <w:del w:id="11" w:author="lengbinhy" w:date="2017-06-15T16:09:57Z"/>
      <w:del w:id="12" w:author="lengbinhy" w:date="2017-06-15T16:09:57Z">
        <w:r>
          <w:rPr>
            <w:rFonts w:hint="eastAsia" w:ascii="仿宋" w:hAnsi="仿宋" w:eastAsia="仿宋" w:cs="仿宋"/>
            <w:bCs/>
            <w:color w:val="000000"/>
            <w:sz w:val="32"/>
            <w:szCs w:val="32"/>
          </w:rPr>
          <w:object>
            <v:shape id="_x0000_i1025" o:spt="75" type="#_x0000_t75" style="height:230pt;width:256pt;" o:ole="t" filled="f" o:preferrelative="t" stroked="f" coordsize="21600,21600">
              <v:path/>
              <v:fill on="f" focussize="0,0"/>
              <v:stroke on="f" joinstyle="miter"/>
              <v:imagedata r:id="rId7" o:title=""/>
              <o:lock v:ext="edit" aspectratio="f"/>
              <w10:wrap type="none"/>
              <w10:anchorlock/>
            </v:shape>
            <o:OLEObject Type="Embed" ProgID="Visio.Drawing.15" ShapeID="_x0000_i1025" DrawAspect="Content" ObjectID="_1468075726" r:id="rId8">
              <o:LockedField>false</o:LockedField>
            </o:OLEObject>
          </w:object>
        </w:r>
      </w:del>
      <w:del w:id="14" w:author="lengbinhy" w:date="2017-06-15T16:09:57Z"/>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2</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公司互联网渠道平台对第三方合作机构：登录账户须由平台相关管理人员进行注册建立。流程如下所示：</w:t>
      </w:r>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rPr>
        <w:object>
          <v:shape id="_x0000_i1026" o:spt="75" type="#_x0000_t75" style="height:203pt;width:203.5pt;" o:ole="t" filled="f" o:preferrelative="t" stroked="f" coordsize="21600,21600">
            <v:path/>
            <v:fill on="f" focussize="0,0"/>
            <v:stroke on="f" joinstyle="miter"/>
            <v:imagedata r:id="rId10" o:title=""/>
            <o:lock v:ext="edit" aspectratio="f"/>
            <w10:wrap type="none"/>
            <w10:anchorlock/>
          </v:shape>
          <o:OLEObject Type="Embed" ProgID="Visio.Drawing.15" ShapeID="_x0000_i1026" DrawAspect="Content" ObjectID="_1468075727" r:id="rId9">
            <o:LockedField>false</o:LockedField>
          </o:OLEObject>
        </w:object>
      </w:r>
    </w:p>
    <w:p>
      <w:pPr>
        <w:tabs>
          <w:tab w:val="left" w:pos="1876"/>
        </w:tabs>
        <w:spacing w:line="360" w:lineRule="auto"/>
        <w:ind w:left="471"/>
        <w:rPr>
          <w:rFonts w:ascii="仿宋" w:hAnsi="仿宋" w:eastAsia="仿宋" w:cs="仿宋"/>
          <w:bCs/>
          <w:color w:val="000000"/>
          <w:sz w:val="32"/>
          <w:szCs w:val="32"/>
          <w:lang w:val="zh-CN"/>
        </w:rPr>
      </w:pP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
          <w:color w:val="000000"/>
          <w:sz w:val="32"/>
          <w:szCs w:val="32"/>
          <w:lang w:val="zh-CN"/>
        </w:rPr>
        <w:t>第</w:t>
      </w:r>
      <w:r>
        <w:rPr>
          <w:rFonts w:hint="eastAsia" w:ascii="仿宋" w:hAnsi="仿宋" w:eastAsia="仿宋" w:cs="仿宋"/>
          <w:b/>
          <w:color w:val="000000"/>
          <w:sz w:val="32"/>
          <w:szCs w:val="32"/>
        </w:rPr>
        <w:t>九</w:t>
      </w:r>
      <w:r>
        <w:rPr>
          <w:rFonts w:hint="eastAsia" w:ascii="仿宋" w:hAnsi="仿宋" w:eastAsia="仿宋" w:cs="仿宋"/>
          <w:b/>
          <w:color w:val="000000"/>
          <w:sz w:val="32"/>
          <w:szCs w:val="32"/>
          <w:lang w:val="zh-CN"/>
        </w:rPr>
        <w:t xml:space="preserve">条  </w:t>
      </w:r>
      <w:r>
        <w:rPr>
          <w:rFonts w:hint="eastAsia" w:ascii="仿宋" w:hAnsi="仿宋" w:eastAsia="仿宋" w:cs="仿宋"/>
          <w:bCs/>
          <w:color w:val="000000"/>
          <w:sz w:val="32"/>
          <w:szCs w:val="32"/>
        </w:rPr>
        <w:t>对于平台使用者，实行分级</w:t>
      </w:r>
      <w:r>
        <w:rPr>
          <w:rFonts w:hint="eastAsia" w:ascii="仿宋" w:hAnsi="仿宋" w:eastAsia="仿宋" w:cs="仿宋"/>
          <w:bCs/>
          <w:color w:val="000000"/>
          <w:sz w:val="32"/>
          <w:szCs w:val="32"/>
          <w:lang w:val="zh-CN"/>
        </w:rPr>
        <w:t>管理制度。</w:t>
      </w:r>
      <w:r>
        <w:rPr>
          <w:rFonts w:hint="eastAsia" w:ascii="仿宋" w:hAnsi="仿宋" w:eastAsia="仿宋" w:cs="仿宋"/>
          <w:bCs/>
          <w:color w:val="000000"/>
          <w:sz w:val="32"/>
          <w:szCs w:val="32"/>
        </w:rPr>
        <w:t>通过分级来为更好的未自由经纪人和第三方贷款合作机构带来更好的服务，并帮助平台淬炼出优质的金牌自由经纪人和相对高效的合作贷款机构</w:t>
      </w:r>
      <w:r>
        <w:rPr>
          <w:rFonts w:hint="eastAsia" w:ascii="仿宋" w:hAnsi="仿宋" w:eastAsia="仿宋" w:cs="仿宋"/>
          <w:bCs/>
          <w:color w:val="000000"/>
          <w:sz w:val="32"/>
          <w:szCs w:val="32"/>
          <w:lang w:val="zh-CN"/>
        </w:rPr>
        <w:t>。</w:t>
      </w:r>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（1）</w:t>
      </w:r>
      <w:r>
        <w:rPr>
          <w:rFonts w:hint="eastAsia" w:ascii="仿宋" w:hAnsi="仿宋" w:eastAsia="仿宋" w:cs="仿宋"/>
          <w:bCs/>
          <w:color w:val="000000"/>
          <w:sz w:val="32"/>
          <w:szCs w:val="32"/>
        </w:rPr>
        <w:t>自由经纪人</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可通过完善客户信息及申请成功放款获得积分，积分的累积量决定了经纪人的等级。其中，完善客户资料累积获得2分/位；协助放款成功3分/笔。</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同时自由经纪人的等级，将同日可申请量进行同步。平台基础日可申请量为2次。</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积分、等级同日均可申请量关系说明如下：</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四级经纪人——80分以下；2次；</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三级经纪人——81分至200分；4次；</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二级经纪人——201分至360分；7次；</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一级经纪人——361分至600分；10次；</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金牌经纪人——600分以上；15次；</w:t>
      </w:r>
    </w:p>
    <w:p>
      <w:pPr>
        <w:tabs>
          <w:tab w:val="left" w:pos="1876"/>
        </w:tabs>
        <w:spacing w:line="360" w:lineRule="auto"/>
        <w:ind w:left="471" w:firstLine="640"/>
        <w:rPr>
          <w:rFonts w:ascii="仿宋" w:hAnsi="仿宋" w:eastAsia="仿宋" w:cs="仿宋"/>
          <w:bCs/>
          <w:color w:val="000000"/>
          <w:sz w:val="32"/>
          <w:szCs w:val="32"/>
        </w:rPr>
      </w:pPr>
    </w:p>
    <w:p>
      <w:pPr>
        <w:tabs>
          <w:tab w:val="left" w:pos="1876"/>
        </w:tabs>
        <w:spacing w:line="360" w:lineRule="auto"/>
        <w:rPr>
          <w:rFonts w:ascii="仿宋" w:hAnsi="仿宋" w:eastAsia="仿宋" w:cs="仿宋"/>
          <w:bCs/>
          <w:color w:val="000000"/>
          <w:sz w:val="32"/>
          <w:szCs w:val="32"/>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2</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第三方贷款合作机构</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通过与第三方机构接洽，达成合作意向</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并通过意向与协议将合作机构，分为初期，普通，战略三个等级。在智能匹配时，可根据分级情况对高等级的合作机构产品给予优先推荐。同时根据不同等级，日申请推送量也将与其进行同步。级别与推送量关系如下所示：</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初期——4次/日；</w:t>
      </w:r>
    </w:p>
    <w:p>
      <w:pPr>
        <w:tabs>
          <w:tab w:val="left" w:pos="1876"/>
        </w:tabs>
        <w:spacing w:line="360" w:lineRule="auto"/>
        <w:ind w:left="471" w:firstLine="640"/>
        <w:rPr>
          <w:rFonts w:ascii="仿宋" w:hAnsi="仿宋" w:eastAsia="仿宋" w:cs="仿宋"/>
          <w:bCs/>
          <w:color w:val="000000"/>
          <w:sz w:val="32"/>
          <w:szCs w:val="32"/>
        </w:rPr>
      </w:pPr>
      <w:r>
        <w:rPr>
          <w:rFonts w:hint="eastAsia" w:ascii="仿宋" w:hAnsi="仿宋" w:eastAsia="仿宋" w:cs="仿宋"/>
          <w:bCs/>
          <w:color w:val="000000"/>
          <w:sz w:val="32"/>
          <w:szCs w:val="32"/>
        </w:rPr>
        <w:t>普通——8次/日；</w:t>
      </w:r>
    </w:p>
    <w:p>
      <w:pPr>
        <w:tabs>
          <w:tab w:val="left" w:pos="1876"/>
        </w:tabs>
        <w:spacing w:line="360" w:lineRule="auto"/>
        <w:ind w:left="471" w:firstLine="640"/>
        <w:rPr>
          <w:ins w:id="15" w:author="lengbinhy" w:date="2017-06-15T16:10:59Z"/>
          <w:rFonts w:hint="eastAsia" w:ascii="仿宋" w:hAnsi="仿宋" w:eastAsia="仿宋" w:cs="仿宋"/>
          <w:bCs/>
          <w:color w:val="000000"/>
          <w:sz w:val="32"/>
          <w:szCs w:val="32"/>
        </w:rPr>
      </w:pPr>
      <w:r>
        <w:rPr>
          <w:rFonts w:hint="eastAsia" w:ascii="仿宋" w:hAnsi="仿宋" w:eastAsia="仿宋" w:cs="仿宋"/>
          <w:bCs/>
          <w:color w:val="000000"/>
          <w:sz w:val="32"/>
          <w:szCs w:val="32"/>
        </w:rPr>
        <w:t>战略——15次/日。</w:t>
      </w:r>
    </w:p>
    <w:p>
      <w:pPr>
        <w:tabs>
          <w:tab w:val="left" w:pos="1876"/>
        </w:tabs>
        <w:spacing w:line="360" w:lineRule="auto"/>
        <w:ind w:left="471" w:firstLine="640"/>
        <w:rPr>
          <w:rFonts w:hint="eastAsia" w:ascii="仿宋" w:hAnsi="仿宋" w:eastAsia="仿宋" w:cs="仿宋"/>
          <w:bCs/>
          <w:color w:val="000000"/>
          <w:sz w:val="32"/>
          <w:szCs w:val="32"/>
        </w:rPr>
      </w:pPr>
    </w:p>
    <w:p>
      <w:pPr>
        <w:tabs>
          <w:tab w:val="left" w:pos="1876"/>
        </w:tabs>
        <w:spacing w:line="360" w:lineRule="auto"/>
        <w:ind w:firstLine="424" w:firstLineChars="132"/>
        <w:rPr>
          <w:ins w:id="16" w:author="lengbinhy" w:date="2017-06-14T17:34:01Z"/>
          <w:rFonts w:hint="eastAsia" w:ascii="仿宋" w:hAnsi="仿宋" w:eastAsia="仿宋" w:cs="仿宋"/>
          <w:b/>
          <w:bCs w:val="0"/>
          <w:color w:val="000000"/>
          <w:sz w:val="32"/>
          <w:szCs w:val="32"/>
          <w:lang w:val="zh-CN"/>
        </w:rPr>
      </w:pPr>
      <w:ins w:id="17" w:author="lengbinhy" w:date="2017-06-14T17:34:01Z">
        <w:r>
          <w:rPr>
            <w:rFonts w:hint="eastAsia" w:ascii="仿宋" w:hAnsi="仿宋" w:eastAsia="仿宋" w:cs="仿宋"/>
            <w:b/>
            <w:color w:val="000000"/>
            <w:sz w:val="32"/>
            <w:szCs w:val="32"/>
            <w:lang w:val="zh-CN"/>
          </w:rPr>
          <w:t>第</w:t>
        </w:r>
      </w:ins>
      <w:ins w:id="18" w:author="lengbinhy" w:date="2017-06-14T17:34:01Z">
        <w:r>
          <w:rPr>
            <w:rFonts w:hint="eastAsia" w:ascii="仿宋" w:hAnsi="仿宋" w:eastAsia="仿宋" w:cs="仿宋"/>
            <w:b/>
            <w:color w:val="000000"/>
            <w:sz w:val="32"/>
            <w:szCs w:val="32"/>
            <w:lang w:val="zh-CN"/>
          </w:rPr>
          <w:t>十</w:t>
        </w:r>
      </w:ins>
      <w:ins w:id="19" w:author="lengbinhy" w:date="2017-06-14T17:34:01Z">
        <w:r>
          <w:rPr>
            <w:rFonts w:hint="eastAsia" w:ascii="仿宋" w:hAnsi="仿宋" w:eastAsia="仿宋" w:cs="仿宋"/>
            <w:b/>
            <w:color w:val="000000"/>
            <w:sz w:val="32"/>
            <w:szCs w:val="32"/>
            <w:lang w:val="zh-CN"/>
          </w:rPr>
          <w:t xml:space="preserve">条  </w:t>
        </w:r>
      </w:ins>
      <w:ins w:id="20" w:author="lengbinhy" w:date="2017-06-14T17:34:09Z">
        <w:r>
          <w:rPr>
            <w:rFonts w:hint="eastAsia" w:ascii="仿宋" w:hAnsi="仿宋" w:eastAsia="仿宋" w:cs="仿宋"/>
            <w:b w:val="0"/>
            <w:bCs/>
            <w:color w:val="000000"/>
            <w:sz w:val="32"/>
            <w:szCs w:val="32"/>
            <w:lang w:val="zh-CN" w:eastAsia="zh-CN"/>
            <w:rPrChange w:id="21" w:author="lengbinhy" w:date="2017-06-15T16:10:46Z">
              <w:rPr>
                <w:rFonts w:hint="eastAsia" w:ascii="仿宋" w:hAnsi="仿宋" w:eastAsia="仿宋" w:cs="仿宋"/>
                <w:b/>
                <w:bCs w:val="0"/>
                <w:color w:val="000000"/>
                <w:sz w:val="32"/>
                <w:szCs w:val="32"/>
                <w:lang w:val="zh-CN" w:eastAsia="zh-CN"/>
              </w:rPr>
            </w:rPrChange>
          </w:rPr>
          <w:t>其他积分</w:t>
        </w:r>
      </w:ins>
      <w:ins w:id="23" w:author="lengbinhy" w:date="2017-06-14T17:35:30Z">
        <w:r>
          <w:rPr>
            <w:rFonts w:hint="eastAsia" w:ascii="仿宋" w:hAnsi="仿宋" w:eastAsia="仿宋" w:cs="仿宋"/>
            <w:b w:val="0"/>
            <w:bCs/>
            <w:color w:val="000000"/>
            <w:sz w:val="32"/>
            <w:szCs w:val="32"/>
            <w:lang w:val="zh-CN" w:eastAsia="zh-CN"/>
            <w:rPrChange w:id="24" w:author="lengbinhy" w:date="2017-06-15T16:10:46Z">
              <w:rPr>
                <w:rFonts w:hint="eastAsia" w:ascii="仿宋" w:hAnsi="仿宋" w:eastAsia="仿宋" w:cs="仿宋"/>
                <w:b/>
                <w:bCs w:val="0"/>
                <w:color w:val="000000"/>
                <w:sz w:val="32"/>
                <w:szCs w:val="32"/>
                <w:lang w:val="zh-CN" w:eastAsia="zh-CN"/>
              </w:rPr>
            </w:rPrChange>
          </w:rPr>
          <w:t>制度</w:t>
        </w:r>
      </w:ins>
      <w:ins w:id="26" w:author="lengbinhy" w:date="2017-06-14T17:34:01Z">
        <w:r>
          <w:rPr>
            <w:rFonts w:hint="eastAsia" w:ascii="仿宋" w:hAnsi="仿宋" w:eastAsia="仿宋" w:cs="仿宋"/>
            <w:b w:val="0"/>
            <w:bCs/>
            <w:color w:val="000000"/>
            <w:sz w:val="32"/>
            <w:szCs w:val="32"/>
            <w:lang w:val="zh-CN"/>
            <w:rPrChange w:id="27" w:author="lengbinhy" w:date="2017-06-15T16:10:46Z">
              <w:rPr>
                <w:rFonts w:hint="eastAsia" w:ascii="仿宋" w:hAnsi="仿宋" w:eastAsia="仿宋" w:cs="仿宋"/>
                <w:b/>
                <w:bCs w:val="0"/>
                <w:color w:val="000000"/>
                <w:sz w:val="32"/>
                <w:szCs w:val="32"/>
                <w:lang w:val="zh-CN"/>
              </w:rPr>
            </w:rPrChange>
          </w:rPr>
          <w:t>。</w:t>
        </w:r>
      </w:ins>
    </w:p>
    <w:p>
      <w:pPr>
        <w:tabs>
          <w:tab w:val="left" w:pos="1876"/>
        </w:tabs>
        <w:spacing w:line="360" w:lineRule="auto"/>
        <w:ind w:left="471" w:firstLine="0" w:firstLineChars="0"/>
        <w:rPr>
          <w:ins w:id="30" w:author="lengbinhy" w:date="2017-06-15T15:20:11Z"/>
          <w:rFonts w:hint="eastAsia" w:ascii="仿宋" w:hAnsi="仿宋" w:eastAsia="仿宋" w:cs="仿宋"/>
          <w:b w:val="0"/>
          <w:bCs/>
          <w:color w:val="000000"/>
          <w:sz w:val="32"/>
          <w:szCs w:val="32"/>
          <w:lang w:val="en-US" w:eastAsia="zh-CN"/>
        </w:rPr>
        <w:pPrChange w:id="29" w:author="lengbinhy" w:date="2017-06-15T14:03:02Z">
          <w:pPr>
            <w:tabs>
              <w:tab w:val="left" w:pos="1876"/>
            </w:tabs>
            <w:spacing w:line="360" w:lineRule="auto"/>
            <w:ind w:left="0" w:firstLine="424" w:firstLineChars="132"/>
          </w:pPr>
        </w:pPrChange>
      </w:pPr>
      <w:ins w:id="31" w:author="lengbinhy" w:date="2017-06-14T17:34:01Z">
        <w:r>
          <w:rPr>
            <w:rFonts w:hint="eastAsia" w:ascii="仿宋" w:hAnsi="仿宋" w:eastAsia="仿宋" w:cs="仿宋"/>
            <w:b w:val="0"/>
            <w:bCs/>
            <w:color w:val="000000"/>
            <w:sz w:val="32"/>
            <w:szCs w:val="32"/>
            <w:lang w:val="zh-CN"/>
            <w:rPrChange w:id="32" w:author="lengbinhy" w:date="2017-06-15T14:03:02Z">
              <w:rPr>
                <w:rFonts w:hint="eastAsia" w:ascii="仿宋" w:hAnsi="仿宋" w:eastAsia="仿宋" w:cs="仿宋"/>
                <w:b/>
                <w:bCs w:val="0"/>
                <w:color w:val="000000"/>
                <w:sz w:val="32"/>
                <w:szCs w:val="32"/>
                <w:lang w:val="zh-CN"/>
              </w:rPr>
            </w:rPrChange>
          </w:rPr>
          <w:t>（1）</w:t>
        </w:r>
      </w:ins>
      <w:ins w:id="34" w:author="lengbinhy" w:date="2017-06-15T14:03:28Z">
        <w:r>
          <w:rPr>
            <w:rFonts w:hint="eastAsia" w:ascii="仿宋" w:hAnsi="仿宋" w:eastAsia="仿宋" w:cs="仿宋"/>
            <w:b w:val="0"/>
            <w:bCs/>
            <w:color w:val="000000"/>
            <w:sz w:val="32"/>
            <w:szCs w:val="32"/>
            <w:lang w:val="en-US" w:eastAsia="zh-CN"/>
          </w:rPr>
          <w:t>评价</w:t>
        </w:r>
      </w:ins>
      <w:ins w:id="35" w:author="lengbinhy" w:date="2017-06-15T14:03:32Z">
        <w:r>
          <w:rPr>
            <w:rFonts w:hint="eastAsia" w:ascii="仿宋" w:hAnsi="仿宋" w:eastAsia="仿宋" w:cs="仿宋"/>
            <w:b w:val="0"/>
            <w:bCs/>
            <w:color w:val="000000"/>
            <w:sz w:val="32"/>
            <w:szCs w:val="32"/>
            <w:lang w:val="en-US" w:eastAsia="zh-CN"/>
          </w:rPr>
          <w:t>积分</w:t>
        </w:r>
      </w:ins>
      <w:ins w:id="36" w:author="lengbinhy" w:date="2017-06-14T17:34:01Z">
        <w:r>
          <w:rPr>
            <w:rFonts w:hint="eastAsia" w:ascii="仿宋" w:hAnsi="仿宋" w:eastAsia="仿宋" w:cs="仿宋"/>
            <w:b w:val="0"/>
            <w:bCs/>
            <w:color w:val="000000"/>
            <w:sz w:val="32"/>
            <w:szCs w:val="32"/>
            <w:lang w:val="zh-CN"/>
            <w:rPrChange w:id="37" w:author="lengbinhy" w:date="2017-06-15T14:03:02Z">
              <w:rPr>
                <w:rFonts w:hint="eastAsia" w:ascii="仿宋" w:hAnsi="仿宋" w:eastAsia="仿宋" w:cs="仿宋"/>
                <w:b/>
                <w:bCs w:val="0"/>
                <w:color w:val="000000"/>
                <w:sz w:val="32"/>
                <w:szCs w:val="32"/>
                <w:lang w:val="zh-CN"/>
              </w:rPr>
            </w:rPrChange>
          </w:rPr>
          <w:t>。</w:t>
        </w:r>
      </w:ins>
      <w:ins w:id="39" w:author="lengbinhy" w:date="2017-06-15T14:05:09Z">
        <w:r>
          <w:rPr>
            <w:rFonts w:hint="eastAsia" w:ascii="仿宋" w:hAnsi="仿宋" w:eastAsia="仿宋" w:cs="仿宋"/>
            <w:b w:val="0"/>
            <w:bCs/>
            <w:color w:val="000000"/>
            <w:sz w:val="32"/>
            <w:szCs w:val="32"/>
            <w:lang w:val="en-US" w:eastAsia="zh-CN"/>
          </w:rPr>
          <w:t>平台</w:t>
        </w:r>
      </w:ins>
      <w:ins w:id="40" w:author="lengbinhy" w:date="2017-06-15T15:16:21Z">
        <w:r>
          <w:rPr>
            <w:rFonts w:hint="eastAsia" w:ascii="仿宋" w:hAnsi="仿宋" w:eastAsia="仿宋" w:cs="仿宋"/>
            <w:b w:val="0"/>
            <w:bCs/>
            <w:color w:val="000000"/>
            <w:sz w:val="32"/>
            <w:szCs w:val="32"/>
            <w:lang w:val="en-US" w:eastAsia="zh-CN"/>
          </w:rPr>
          <w:t>施行</w:t>
        </w:r>
      </w:ins>
      <w:ins w:id="41" w:author="lengbinhy" w:date="2017-06-15T14:05:20Z">
        <w:r>
          <w:rPr>
            <w:rFonts w:hint="eastAsia" w:ascii="仿宋" w:hAnsi="仿宋" w:eastAsia="仿宋" w:cs="仿宋"/>
            <w:b w:val="0"/>
            <w:bCs/>
            <w:color w:val="000000"/>
            <w:sz w:val="32"/>
            <w:szCs w:val="32"/>
            <w:lang w:val="en-US" w:eastAsia="zh-CN"/>
          </w:rPr>
          <w:t>自由经纪人</w:t>
        </w:r>
      </w:ins>
      <w:ins w:id="42" w:author="lengbinhy" w:date="2017-06-15T14:05:21Z">
        <w:r>
          <w:rPr>
            <w:rFonts w:hint="eastAsia" w:ascii="仿宋" w:hAnsi="仿宋" w:eastAsia="仿宋" w:cs="仿宋"/>
            <w:b w:val="0"/>
            <w:bCs/>
            <w:color w:val="000000"/>
            <w:sz w:val="32"/>
            <w:szCs w:val="32"/>
            <w:lang w:val="en-US" w:eastAsia="zh-CN"/>
          </w:rPr>
          <w:t>和</w:t>
        </w:r>
      </w:ins>
      <w:ins w:id="43" w:author="lengbinhy" w:date="2017-06-15T14:06:18Z">
        <w:r>
          <w:rPr>
            <w:rFonts w:hint="eastAsia" w:ascii="仿宋" w:hAnsi="仿宋" w:eastAsia="仿宋" w:cs="仿宋"/>
            <w:b w:val="0"/>
            <w:bCs/>
            <w:color w:val="000000"/>
            <w:sz w:val="32"/>
            <w:szCs w:val="32"/>
            <w:lang w:val="en-US" w:eastAsia="zh-CN"/>
          </w:rPr>
          <w:t>第三方</w:t>
        </w:r>
      </w:ins>
      <w:ins w:id="44" w:author="lengbinhy" w:date="2017-06-15T14:06:19Z">
        <w:r>
          <w:rPr>
            <w:rFonts w:hint="eastAsia" w:ascii="仿宋" w:hAnsi="仿宋" w:eastAsia="仿宋" w:cs="仿宋"/>
            <w:b w:val="0"/>
            <w:bCs/>
            <w:color w:val="000000"/>
            <w:sz w:val="32"/>
            <w:szCs w:val="32"/>
            <w:lang w:val="en-US" w:eastAsia="zh-CN"/>
          </w:rPr>
          <w:t>合作</w:t>
        </w:r>
      </w:ins>
      <w:ins w:id="45" w:author="lengbinhy" w:date="2017-06-15T14:06:20Z">
        <w:r>
          <w:rPr>
            <w:rFonts w:hint="eastAsia" w:ascii="仿宋" w:hAnsi="仿宋" w:eastAsia="仿宋" w:cs="仿宋"/>
            <w:b w:val="0"/>
            <w:bCs/>
            <w:color w:val="000000"/>
            <w:sz w:val="32"/>
            <w:szCs w:val="32"/>
            <w:lang w:val="en-US" w:eastAsia="zh-CN"/>
          </w:rPr>
          <w:t>机构</w:t>
        </w:r>
      </w:ins>
      <w:ins w:id="46" w:author="lengbinhy" w:date="2017-06-15T14:07:42Z">
        <w:r>
          <w:rPr>
            <w:rFonts w:hint="eastAsia" w:ascii="仿宋" w:hAnsi="仿宋" w:eastAsia="仿宋" w:cs="仿宋"/>
            <w:b w:val="0"/>
            <w:bCs/>
            <w:color w:val="000000"/>
            <w:sz w:val="32"/>
            <w:szCs w:val="32"/>
            <w:lang w:val="en-US" w:eastAsia="zh-CN"/>
          </w:rPr>
          <w:t>对</w:t>
        </w:r>
      </w:ins>
      <w:ins w:id="47" w:author="lengbinhy" w:date="2017-06-15T14:07:48Z">
        <w:r>
          <w:rPr>
            <w:rFonts w:hint="eastAsia" w:ascii="仿宋" w:hAnsi="仿宋" w:eastAsia="仿宋" w:cs="仿宋"/>
            <w:b w:val="0"/>
            <w:bCs/>
            <w:color w:val="000000"/>
            <w:sz w:val="32"/>
            <w:szCs w:val="32"/>
            <w:lang w:val="en-US" w:eastAsia="zh-CN"/>
          </w:rPr>
          <w:t>每笔</w:t>
        </w:r>
      </w:ins>
      <w:ins w:id="48" w:author="lengbinhy" w:date="2017-06-15T14:07:51Z">
        <w:r>
          <w:rPr>
            <w:rFonts w:hint="eastAsia" w:ascii="仿宋" w:hAnsi="仿宋" w:eastAsia="仿宋" w:cs="仿宋"/>
            <w:b w:val="0"/>
            <w:bCs/>
            <w:color w:val="000000"/>
            <w:sz w:val="32"/>
            <w:szCs w:val="32"/>
            <w:lang w:val="en-US" w:eastAsia="zh-CN"/>
          </w:rPr>
          <w:t>交易</w:t>
        </w:r>
      </w:ins>
      <w:ins w:id="49" w:author="lengbinhy" w:date="2017-06-15T14:07:55Z">
        <w:r>
          <w:rPr>
            <w:rFonts w:hint="eastAsia" w:ascii="仿宋" w:hAnsi="仿宋" w:eastAsia="仿宋" w:cs="仿宋"/>
            <w:b w:val="0"/>
            <w:bCs/>
            <w:color w:val="000000"/>
            <w:sz w:val="32"/>
            <w:szCs w:val="32"/>
            <w:lang w:val="en-US" w:eastAsia="zh-CN"/>
          </w:rPr>
          <w:t>，</w:t>
        </w:r>
      </w:ins>
      <w:ins w:id="50" w:author="lengbinhy" w:date="2017-06-15T14:07:56Z">
        <w:r>
          <w:rPr>
            <w:rFonts w:hint="eastAsia" w:ascii="仿宋" w:hAnsi="仿宋" w:eastAsia="仿宋" w:cs="仿宋"/>
            <w:b w:val="0"/>
            <w:bCs/>
            <w:color w:val="000000"/>
            <w:sz w:val="32"/>
            <w:szCs w:val="32"/>
            <w:lang w:val="en-US" w:eastAsia="zh-CN"/>
          </w:rPr>
          <w:t>进行</w:t>
        </w:r>
      </w:ins>
      <w:ins w:id="51" w:author="lengbinhy" w:date="2017-06-15T14:08:01Z">
        <w:r>
          <w:rPr>
            <w:rFonts w:hint="eastAsia" w:ascii="仿宋" w:hAnsi="仿宋" w:eastAsia="仿宋" w:cs="仿宋"/>
            <w:b w:val="0"/>
            <w:bCs/>
            <w:color w:val="000000"/>
            <w:sz w:val="32"/>
            <w:szCs w:val="32"/>
            <w:lang w:val="en-US" w:eastAsia="zh-CN"/>
          </w:rPr>
          <w:t>互评</w:t>
        </w:r>
      </w:ins>
      <w:ins w:id="52" w:author="lengbinhy" w:date="2017-06-14T17:34:01Z">
        <w:r>
          <w:rPr>
            <w:rFonts w:hint="eastAsia" w:ascii="仿宋" w:hAnsi="仿宋" w:eastAsia="仿宋" w:cs="仿宋"/>
            <w:b w:val="0"/>
            <w:bCs/>
            <w:color w:val="000000"/>
            <w:sz w:val="32"/>
            <w:szCs w:val="32"/>
            <w:lang w:val="zh-CN"/>
            <w:rPrChange w:id="53" w:author="lengbinhy" w:date="2017-06-15T14:03:02Z">
              <w:rPr>
                <w:rFonts w:hint="eastAsia" w:ascii="仿宋" w:hAnsi="仿宋" w:eastAsia="仿宋" w:cs="仿宋"/>
                <w:b/>
                <w:bCs w:val="0"/>
                <w:color w:val="000000"/>
                <w:sz w:val="32"/>
                <w:szCs w:val="32"/>
                <w:lang w:val="zh-CN"/>
              </w:rPr>
            </w:rPrChange>
          </w:rPr>
          <w:t>。</w:t>
        </w:r>
      </w:ins>
      <w:ins w:id="55" w:author="lengbinhy" w:date="2017-06-15T15:19:42Z">
        <w:r>
          <w:rPr>
            <w:rFonts w:hint="eastAsia" w:ascii="仿宋" w:hAnsi="仿宋" w:eastAsia="仿宋" w:cs="仿宋"/>
            <w:b w:val="0"/>
            <w:bCs/>
            <w:color w:val="000000"/>
            <w:sz w:val="32"/>
            <w:szCs w:val="32"/>
            <w:lang w:val="en-US" w:eastAsia="zh-CN"/>
          </w:rPr>
          <w:t>平台将</w:t>
        </w:r>
      </w:ins>
      <w:ins w:id="56" w:author="lengbinhy" w:date="2017-06-15T15:19:43Z">
        <w:r>
          <w:rPr>
            <w:rFonts w:hint="eastAsia" w:ascii="仿宋" w:hAnsi="仿宋" w:eastAsia="仿宋" w:cs="仿宋"/>
            <w:b w:val="0"/>
            <w:bCs/>
            <w:color w:val="000000"/>
            <w:sz w:val="32"/>
            <w:szCs w:val="32"/>
            <w:lang w:val="en-US" w:eastAsia="zh-CN"/>
          </w:rPr>
          <w:t>根据</w:t>
        </w:r>
      </w:ins>
      <w:ins w:id="57" w:author="lengbinhy" w:date="2017-06-15T15:19:48Z">
        <w:r>
          <w:rPr>
            <w:rFonts w:hint="eastAsia" w:ascii="仿宋" w:hAnsi="仿宋" w:eastAsia="仿宋" w:cs="仿宋"/>
            <w:b w:val="0"/>
            <w:bCs/>
            <w:color w:val="000000"/>
            <w:sz w:val="32"/>
            <w:szCs w:val="32"/>
            <w:lang w:val="en-US" w:eastAsia="zh-CN"/>
          </w:rPr>
          <w:t>互评得分</w:t>
        </w:r>
      </w:ins>
      <w:ins w:id="58" w:author="lengbinhy" w:date="2017-06-15T15:19:49Z">
        <w:r>
          <w:rPr>
            <w:rFonts w:hint="eastAsia" w:ascii="仿宋" w:hAnsi="仿宋" w:eastAsia="仿宋" w:cs="仿宋"/>
            <w:b w:val="0"/>
            <w:bCs/>
            <w:color w:val="000000"/>
            <w:sz w:val="32"/>
            <w:szCs w:val="32"/>
            <w:lang w:val="en-US" w:eastAsia="zh-CN"/>
          </w:rPr>
          <w:t>情况</w:t>
        </w:r>
      </w:ins>
      <w:ins w:id="59" w:author="lengbinhy" w:date="2017-06-15T15:19:50Z">
        <w:r>
          <w:rPr>
            <w:rFonts w:hint="eastAsia" w:ascii="仿宋" w:hAnsi="仿宋" w:eastAsia="仿宋" w:cs="仿宋"/>
            <w:b w:val="0"/>
            <w:bCs/>
            <w:color w:val="000000"/>
            <w:sz w:val="32"/>
            <w:szCs w:val="32"/>
            <w:lang w:val="en-US" w:eastAsia="zh-CN"/>
          </w:rPr>
          <w:t>，</w:t>
        </w:r>
      </w:ins>
      <w:ins w:id="60" w:author="lengbinhy" w:date="2017-06-15T15:19:53Z">
        <w:r>
          <w:rPr>
            <w:rFonts w:hint="eastAsia" w:ascii="仿宋" w:hAnsi="仿宋" w:eastAsia="仿宋" w:cs="仿宋"/>
            <w:b w:val="0"/>
            <w:bCs/>
            <w:color w:val="000000"/>
            <w:sz w:val="32"/>
            <w:szCs w:val="32"/>
            <w:lang w:val="en-US" w:eastAsia="zh-CN"/>
          </w:rPr>
          <w:t>给予</w:t>
        </w:r>
      </w:ins>
      <w:ins w:id="61" w:author="lengbinhy" w:date="2017-06-15T15:19:56Z">
        <w:r>
          <w:rPr>
            <w:rFonts w:hint="eastAsia" w:ascii="仿宋" w:hAnsi="仿宋" w:eastAsia="仿宋" w:cs="仿宋"/>
            <w:b w:val="0"/>
            <w:bCs/>
            <w:color w:val="000000"/>
            <w:sz w:val="32"/>
            <w:szCs w:val="32"/>
            <w:lang w:val="en-US" w:eastAsia="zh-CN"/>
          </w:rPr>
          <w:t>双方</w:t>
        </w:r>
      </w:ins>
      <w:ins w:id="62" w:author="lengbinhy" w:date="2017-06-15T15:19:57Z">
        <w:r>
          <w:rPr>
            <w:rFonts w:hint="eastAsia" w:ascii="仿宋" w:hAnsi="仿宋" w:eastAsia="仿宋" w:cs="仿宋"/>
            <w:b w:val="0"/>
            <w:bCs/>
            <w:color w:val="000000"/>
            <w:sz w:val="32"/>
            <w:szCs w:val="32"/>
            <w:lang w:val="en-US" w:eastAsia="zh-CN"/>
          </w:rPr>
          <w:t>一定的</w:t>
        </w:r>
      </w:ins>
      <w:ins w:id="63" w:author="lengbinhy" w:date="2017-06-15T15:19:59Z">
        <w:r>
          <w:rPr>
            <w:rFonts w:hint="eastAsia" w:ascii="仿宋" w:hAnsi="仿宋" w:eastAsia="仿宋" w:cs="仿宋"/>
            <w:b w:val="0"/>
            <w:bCs/>
            <w:color w:val="000000"/>
            <w:sz w:val="32"/>
            <w:szCs w:val="32"/>
            <w:lang w:val="en-US" w:eastAsia="zh-CN"/>
          </w:rPr>
          <w:t>积分</w:t>
        </w:r>
      </w:ins>
      <w:ins w:id="64" w:author="lengbinhy" w:date="2017-06-15T15:20:09Z">
        <w:r>
          <w:rPr>
            <w:rFonts w:hint="eastAsia" w:ascii="仿宋" w:hAnsi="仿宋" w:eastAsia="仿宋" w:cs="仿宋"/>
            <w:b w:val="0"/>
            <w:bCs/>
            <w:color w:val="000000"/>
            <w:sz w:val="32"/>
            <w:szCs w:val="32"/>
            <w:lang w:val="en-US" w:eastAsia="zh-CN"/>
          </w:rPr>
          <w:t>奖惩</w:t>
        </w:r>
      </w:ins>
      <w:ins w:id="65" w:author="lengbinhy" w:date="2017-06-15T15:20:10Z">
        <w:r>
          <w:rPr>
            <w:rFonts w:hint="eastAsia" w:ascii="仿宋" w:hAnsi="仿宋" w:eastAsia="仿宋" w:cs="仿宋"/>
            <w:b w:val="0"/>
            <w:bCs/>
            <w:color w:val="000000"/>
            <w:sz w:val="32"/>
            <w:szCs w:val="32"/>
            <w:lang w:val="en-US" w:eastAsia="zh-CN"/>
          </w:rPr>
          <w:t>。</w:t>
        </w:r>
      </w:ins>
    </w:p>
    <w:p>
      <w:pPr>
        <w:tabs>
          <w:tab w:val="left" w:pos="1876"/>
        </w:tabs>
        <w:spacing w:line="360" w:lineRule="auto"/>
        <w:ind w:left="471" w:firstLine="640" w:firstLineChars="0"/>
        <w:rPr>
          <w:ins w:id="67" w:author="lengbinhy" w:date="2017-06-15T15:23:27Z"/>
          <w:rFonts w:hint="eastAsia" w:ascii="仿宋" w:hAnsi="仿宋" w:eastAsia="仿宋" w:cs="仿宋"/>
          <w:b w:val="0"/>
          <w:bCs/>
          <w:color w:val="000000"/>
          <w:sz w:val="32"/>
          <w:szCs w:val="32"/>
          <w:lang w:val="en-US" w:eastAsia="zh-CN"/>
        </w:rPr>
        <w:pPrChange w:id="66" w:author="lengbinhy" w:date="2017-06-15T14:03:02Z">
          <w:pPr>
            <w:tabs>
              <w:tab w:val="left" w:pos="1876"/>
            </w:tabs>
            <w:spacing w:line="360" w:lineRule="auto"/>
            <w:ind w:left="0" w:firstLine="424" w:firstLineChars="132"/>
          </w:pPr>
        </w:pPrChange>
      </w:pPr>
      <w:ins w:id="68" w:author="lengbinhy" w:date="2017-06-15T15:21:45Z">
        <w:r>
          <w:rPr>
            <w:rFonts w:hint="eastAsia" w:ascii="仿宋" w:hAnsi="仿宋" w:eastAsia="仿宋" w:cs="仿宋"/>
            <w:b w:val="0"/>
            <w:bCs/>
            <w:color w:val="000000"/>
            <w:sz w:val="32"/>
            <w:szCs w:val="32"/>
            <w:lang w:val="en-US" w:eastAsia="zh-CN"/>
          </w:rPr>
          <w:t>一星</w:t>
        </w:r>
      </w:ins>
      <w:ins w:id="69" w:author="lengbinhy" w:date="2017-06-15T15:22:15Z">
        <w:r>
          <w:rPr>
            <w:rFonts w:hint="eastAsia" w:ascii="仿宋" w:hAnsi="仿宋" w:eastAsia="仿宋" w:cs="仿宋"/>
            <w:b w:val="0"/>
            <w:bCs/>
            <w:color w:val="000000"/>
            <w:sz w:val="32"/>
            <w:szCs w:val="32"/>
            <w:lang w:val="en-US" w:eastAsia="zh-CN"/>
          </w:rPr>
          <w:t>——</w:t>
        </w:r>
      </w:ins>
      <w:ins w:id="70" w:author="lengbinhy" w:date="2017-06-15T15:23:08Z">
        <w:r>
          <w:rPr>
            <w:rFonts w:hint="eastAsia" w:ascii="仿宋" w:hAnsi="仿宋" w:eastAsia="仿宋" w:cs="仿宋"/>
            <w:b w:val="0"/>
            <w:bCs/>
            <w:color w:val="000000"/>
            <w:sz w:val="32"/>
            <w:szCs w:val="32"/>
            <w:lang w:val="en-US" w:eastAsia="zh-CN"/>
          </w:rPr>
          <w:t xml:space="preserve"> -</w:t>
        </w:r>
      </w:ins>
      <w:ins w:id="71" w:author="lengbinhy" w:date="2017-06-15T15:23:16Z">
        <w:r>
          <w:rPr>
            <w:rFonts w:hint="eastAsia" w:ascii="仿宋" w:hAnsi="仿宋" w:eastAsia="仿宋" w:cs="仿宋"/>
            <w:b w:val="0"/>
            <w:bCs/>
            <w:color w:val="000000"/>
            <w:sz w:val="32"/>
            <w:szCs w:val="32"/>
            <w:lang w:val="en-US" w:eastAsia="zh-CN"/>
          </w:rPr>
          <w:t>2</w:t>
        </w:r>
      </w:ins>
      <w:ins w:id="72" w:author="lengbinhy" w:date="2017-06-15T15:23:12Z">
        <w:r>
          <w:rPr>
            <w:rFonts w:hint="eastAsia" w:ascii="仿宋" w:hAnsi="仿宋" w:eastAsia="仿宋" w:cs="仿宋"/>
            <w:b w:val="0"/>
            <w:bCs/>
            <w:color w:val="000000"/>
            <w:sz w:val="32"/>
            <w:szCs w:val="32"/>
            <w:lang w:val="en-US" w:eastAsia="zh-CN"/>
          </w:rPr>
          <w:t>分</w:t>
        </w:r>
      </w:ins>
      <w:ins w:id="73" w:author="lengbinhy" w:date="2017-06-15T15:23:23Z">
        <w:r>
          <w:rPr>
            <w:rFonts w:hint="eastAsia" w:ascii="仿宋" w:hAnsi="仿宋" w:eastAsia="仿宋" w:cs="仿宋"/>
            <w:b w:val="0"/>
            <w:bCs/>
            <w:color w:val="000000"/>
            <w:sz w:val="32"/>
            <w:szCs w:val="32"/>
            <w:lang w:val="en-US" w:eastAsia="zh-CN"/>
          </w:rPr>
          <w:t>/</w:t>
        </w:r>
      </w:ins>
      <w:ins w:id="74" w:author="lengbinhy" w:date="2017-06-15T15:23:21Z">
        <w:r>
          <w:rPr>
            <w:rFonts w:hint="eastAsia" w:ascii="仿宋" w:hAnsi="仿宋" w:eastAsia="仿宋" w:cs="仿宋"/>
            <w:b w:val="0"/>
            <w:bCs/>
            <w:color w:val="000000"/>
            <w:sz w:val="32"/>
            <w:szCs w:val="32"/>
            <w:lang w:val="en-US" w:eastAsia="zh-CN"/>
          </w:rPr>
          <w:t>三次</w:t>
        </w:r>
      </w:ins>
      <w:ins w:id="75" w:author="lengbinhy" w:date="2017-06-15T15:23:26Z">
        <w:r>
          <w:rPr>
            <w:rFonts w:hint="eastAsia" w:ascii="仿宋" w:hAnsi="仿宋" w:eastAsia="仿宋" w:cs="仿宋"/>
            <w:b w:val="0"/>
            <w:bCs/>
            <w:color w:val="000000"/>
            <w:sz w:val="32"/>
            <w:szCs w:val="32"/>
            <w:lang w:val="en-US" w:eastAsia="zh-CN"/>
          </w:rPr>
          <w:t>；</w:t>
        </w:r>
      </w:ins>
    </w:p>
    <w:p>
      <w:pPr>
        <w:tabs>
          <w:tab w:val="left" w:pos="1876"/>
        </w:tabs>
        <w:spacing w:line="360" w:lineRule="auto"/>
        <w:ind w:left="471" w:firstLine="640" w:firstLineChars="0"/>
        <w:rPr>
          <w:ins w:id="77" w:author="lengbinhy" w:date="2017-06-15T15:23:40Z"/>
          <w:rFonts w:hint="eastAsia" w:ascii="仿宋" w:hAnsi="仿宋" w:eastAsia="仿宋" w:cs="仿宋"/>
          <w:b w:val="0"/>
          <w:bCs/>
          <w:color w:val="000000"/>
          <w:sz w:val="32"/>
          <w:szCs w:val="32"/>
          <w:lang w:val="en-US" w:eastAsia="zh-CN"/>
        </w:rPr>
        <w:pPrChange w:id="76" w:author="lengbinhy" w:date="2017-06-15T14:03:02Z">
          <w:pPr>
            <w:tabs>
              <w:tab w:val="left" w:pos="1876"/>
            </w:tabs>
            <w:spacing w:line="360" w:lineRule="auto"/>
            <w:ind w:left="0" w:firstLine="424" w:firstLineChars="132"/>
          </w:pPr>
        </w:pPrChange>
      </w:pPr>
      <w:ins w:id="78" w:author="lengbinhy" w:date="2017-06-15T15:23:32Z">
        <w:r>
          <w:rPr>
            <w:rFonts w:hint="eastAsia" w:ascii="仿宋" w:hAnsi="仿宋" w:eastAsia="仿宋" w:cs="仿宋"/>
            <w:b w:val="0"/>
            <w:bCs/>
            <w:color w:val="000000"/>
            <w:sz w:val="32"/>
            <w:szCs w:val="32"/>
            <w:lang w:val="en-US" w:eastAsia="zh-CN"/>
          </w:rPr>
          <w:t>二星</w:t>
        </w:r>
      </w:ins>
      <w:ins w:id="79" w:author="lengbinhy" w:date="2017-06-15T15:23:33Z">
        <w:r>
          <w:rPr>
            <w:rFonts w:hint="eastAsia" w:ascii="仿宋" w:hAnsi="仿宋" w:eastAsia="仿宋" w:cs="仿宋"/>
            <w:b w:val="0"/>
            <w:bCs/>
            <w:color w:val="000000"/>
            <w:sz w:val="32"/>
            <w:szCs w:val="32"/>
            <w:lang w:val="en-US" w:eastAsia="zh-CN"/>
          </w:rPr>
          <w:t>——</w:t>
        </w:r>
      </w:ins>
      <w:ins w:id="80" w:author="lengbinhy" w:date="2017-06-15T15:23:34Z">
        <w:r>
          <w:rPr>
            <w:rFonts w:hint="eastAsia" w:ascii="仿宋" w:hAnsi="仿宋" w:eastAsia="仿宋" w:cs="仿宋"/>
            <w:b w:val="0"/>
            <w:bCs/>
            <w:color w:val="000000"/>
            <w:sz w:val="32"/>
            <w:szCs w:val="32"/>
            <w:lang w:val="en-US" w:eastAsia="zh-CN"/>
          </w:rPr>
          <w:t xml:space="preserve"> </w:t>
        </w:r>
      </w:ins>
      <w:ins w:id="81" w:author="lengbinhy" w:date="2017-06-15T15:23:36Z">
        <w:r>
          <w:rPr>
            <w:rFonts w:hint="eastAsia" w:ascii="仿宋" w:hAnsi="仿宋" w:eastAsia="仿宋" w:cs="仿宋"/>
            <w:b w:val="0"/>
            <w:bCs/>
            <w:color w:val="000000"/>
            <w:sz w:val="32"/>
            <w:szCs w:val="32"/>
            <w:lang w:val="en-US" w:eastAsia="zh-CN"/>
          </w:rPr>
          <w:t>-1</w:t>
        </w:r>
      </w:ins>
      <w:ins w:id="82" w:author="lengbinhy" w:date="2017-06-15T15:23:37Z">
        <w:r>
          <w:rPr>
            <w:rFonts w:hint="eastAsia" w:ascii="仿宋" w:hAnsi="仿宋" w:eastAsia="仿宋" w:cs="仿宋"/>
            <w:b w:val="0"/>
            <w:bCs/>
            <w:color w:val="000000"/>
            <w:sz w:val="32"/>
            <w:szCs w:val="32"/>
            <w:lang w:val="en-US" w:eastAsia="zh-CN"/>
          </w:rPr>
          <w:t>分</w:t>
        </w:r>
      </w:ins>
      <w:ins w:id="83" w:author="lengbinhy" w:date="2017-06-15T15:23:38Z">
        <w:r>
          <w:rPr>
            <w:rFonts w:hint="eastAsia" w:ascii="仿宋" w:hAnsi="仿宋" w:eastAsia="仿宋" w:cs="仿宋"/>
            <w:b w:val="0"/>
            <w:bCs/>
            <w:color w:val="000000"/>
            <w:sz w:val="32"/>
            <w:szCs w:val="32"/>
            <w:lang w:val="en-US" w:eastAsia="zh-CN"/>
          </w:rPr>
          <w:t>/</w:t>
        </w:r>
      </w:ins>
      <w:ins w:id="84" w:author="lengbinhy" w:date="2017-06-15T15:23:39Z">
        <w:r>
          <w:rPr>
            <w:rFonts w:hint="eastAsia" w:ascii="仿宋" w:hAnsi="仿宋" w:eastAsia="仿宋" w:cs="仿宋"/>
            <w:b w:val="0"/>
            <w:bCs/>
            <w:color w:val="000000"/>
            <w:sz w:val="32"/>
            <w:szCs w:val="32"/>
            <w:lang w:val="en-US" w:eastAsia="zh-CN"/>
          </w:rPr>
          <w:t>三次</w:t>
        </w:r>
      </w:ins>
      <w:ins w:id="85" w:author="lengbinhy" w:date="2017-06-15T15:23:40Z">
        <w:r>
          <w:rPr>
            <w:rFonts w:hint="eastAsia" w:ascii="仿宋" w:hAnsi="仿宋" w:eastAsia="仿宋" w:cs="仿宋"/>
            <w:b w:val="0"/>
            <w:bCs/>
            <w:color w:val="000000"/>
            <w:sz w:val="32"/>
            <w:szCs w:val="32"/>
            <w:lang w:val="en-US" w:eastAsia="zh-CN"/>
          </w:rPr>
          <w:t>；</w:t>
        </w:r>
      </w:ins>
    </w:p>
    <w:p>
      <w:pPr>
        <w:tabs>
          <w:tab w:val="left" w:pos="1876"/>
        </w:tabs>
        <w:spacing w:line="360" w:lineRule="auto"/>
        <w:ind w:left="471" w:firstLine="640" w:firstLineChars="0"/>
        <w:rPr>
          <w:ins w:id="87" w:author="lengbinhy" w:date="2017-06-15T15:24:50Z"/>
          <w:rFonts w:hint="eastAsia" w:ascii="仿宋" w:hAnsi="仿宋" w:eastAsia="仿宋" w:cs="仿宋"/>
          <w:b w:val="0"/>
          <w:bCs/>
          <w:color w:val="000000"/>
          <w:sz w:val="32"/>
          <w:szCs w:val="32"/>
          <w:lang w:val="en-US" w:eastAsia="zh-CN"/>
        </w:rPr>
        <w:pPrChange w:id="86" w:author="lengbinhy" w:date="2017-06-15T14:03:02Z">
          <w:pPr>
            <w:tabs>
              <w:tab w:val="left" w:pos="1876"/>
            </w:tabs>
            <w:spacing w:line="360" w:lineRule="auto"/>
            <w:ind w:left="0" w:firstLine="424" w:firstLineChars="132"/>
          </w:pPr>
        </w:pPrChange>
      </w:pPr>
      <w:ins w:id="88" w:author="lengbinhy" w:date="2017-06-15T15:23:45Z">
        <w:r>
          <w:rPr>
            <w:rFonts w:hint="eastAsia" w:ascii="仿宋" w:hAnsi="仿宋" w:eastAsia="仿宋" w:cs="仿宋"/>
            <w:b w:val="0"/>
            <w:bCs/>
            <w:color w:val="000000"/>
            <w:sz w:val="32"/>
            <w:szCs w:val="32"/>
            <w:lang w:val="en-US" w:eastAsia="zh-CN"/>
          </w:rPr>
          <w:t>三星</w:t>
        </w:r>
      </w:ins>
      <w:ins w:id="89" w:author="lengbinhy" w:date="2017-06-15T15:24:53Z">
        <w:r>
          <w:rPr>
            <w:rFonts w:hint="eastAsia" w:ascii="仿宋" w:hAnsi="仿宋" w:eastAsia="仿宋" w:cs="仿宋"/>
            <w:b w:val="0"/>
            <w:bCs/>
            <w:color w:val="000000"/>
            <w:sz w:val="32"/>
            <w:szCs w:val="32"/>
            <w:lang w:val="en-US" w:eastAsia="zh-CN"/>
          </w:rPr>
          <w:t>——</w:t>
        </w:r>
      </w:ins>
      <w:ins w:id="90" w:author="lengbinhy" w:date="2017-06-15T15:24:54Z">
        <w:r>
          <w:rPr>
            <w:rFonts w:hint="eastAsia" w:ascii="仿宋" w:hAnsi="仿宋" w:eastAsia="仿宋" w:cs="仿宋"/>
            <w:b w:val="0"/>
            <w:bCs/>
            <w:color w:val="000000"/>
            <w:sz w:val="32"/>
            <w:szCs w:val="32"/>
            <w:lang w:val="en-US" w:eastAsia="zh-CN"/>
          </w:rPr>
          <w:t xml:space="preserve"> </w:t>
        </w:r>
      </w:ins>
      <w:ins w:id="91" w:author="lengbinhy" w:date="2017-06-15T15:24:55Z">
        <w:r>
          <w:rPr>
            <w:rFonts w:hint="eastAsia" w:ascii="仿宋" w:hAnsi="仿宋" w:eastAsia="仿宋" w:cs="仿宋"/>
            <w:b w:val="0"/>
            <w:bCs/>
            <w:color w:val="000000"/>
            <w:sz w:val="32"/>
            <w:szCs w:val="32"/>
            <w:lang w:val="en-US" w:eastAsia="zh-CN"/>
          </w:rPr>
          <w:t>不扣分</w:t>
        </w:r>
      </w:ins>
      <w:ins w:id="92" w:author="lengbinhy" w:date="2017-06-15T15:24:56Z">
        <w:r>
          <w:rPr>
            <w:rFonts w:hint="eastAsia" w:ascii="仿宋" w:hAnsi="仿宋" w:eastAsia="仿宋" w:cs="仿宋"/>
            <w:b w:val="0"/>
            <w:bCs/>
            <w:color w:val="000000"/>
            <w:sz w:val="32"/>
            <w:szCs w:val="32"/>
            <w:lang w:val="en-US" w:eastAsia="zh-CN"/>
          </w:rPr>
          <w:t>；</w:t>
        </w:r>
      </w:ins>
    </w:p>
    <w:p>
      <w:pPr>
        <w:tabs>
          <w:tab w:val="left" w:pos="1876"/>
        </w:tabs>
        <w:spacing w:line="360" w:lineRule="auto"/>
        <w:ind w:left="471" w:firstLine="640" w:firstLineChars="0"/>
        <w:rPr>
          <w:ins w:id="94" w:author="lengbinhy" w:date="2017-06-15T15:24:06Z"/>
          <w:rFonts w:hint="eastAsia" w:ascii="仿宋" w:hAnsi="仿宋" w:eastAsia="仿宋" w:cs="仿宋"/>
          <w:b w:val="0"/>
          <w:bCs/>
          <w:color w:val="000000"/>
          <w:sz w:val="32"/>
          <w:szCs w:val="32"/>
          <w:lang w:val="en-US" w:eastAsia="zh-CN"/>
        </w:rPr>
        <w:pPrChange w:id="93" w:author="lengbinhy" w:date="2017-06-15T14:03:02Z">
          <w:pPr>
            <w:tabs>
              <w:tab w:val="left" w:pos="1876"/>
            </w:tabs>
            <w:spacing w:line="360" w:lineRule="auto"/>
            <w:ind w:left="0" w:firstLine="424" w:firstLineChars="132"/>
          </w:pPr>
        </w:pPrChange>
      </w:pPr>
      <w:ins w:id="95" w:author="lengbinhy" w:date="2017-06-15T15:23:51Z">
        <w:r>
          <w:rPr>
            <w:rFonts w:hint="eastAsia" w:ascii="仿宋" w:hAnsi="仿宋" w:eastAsia="仿宋" w:cs="仿宋"/>
            <w:b w:val="0"/>
            <w:bCs/>
            <w:color w:val="000000"/>
            <w:sz w:val="32"/>
            <w:szCs w:val="32"/>
            <w:lang w:val="en-US" w:eastAsia="zh-CN"/>
          </w:rPr>
          <w:t>四星</w:t>
        </w:r>
      </w:ins>
      <w:ins w:id="96" w:author="lengbinhy" w:date="2017-06-15T15:23:52Z">
        <w:r>
          <w:rPr>
            <w:rFonts w:hint="eastAsia" w:ascii="仿宋" w:hAnsi="仿宋" w:eastAsia="仿宋" w:cs="仿宋"/>
            <w:b w:val="0"/>
            <w:bCs/>
            <w:color w:val="000000"/>
            <w:sz w:val="32"/>
            <w:szCs w:val="32"/>
            <w:lang w:val="en-US" w:eastAsia="zh-CN"/>
          </w:rPr>
          <w:t>——</w:t>
        </w:r>
      </w:ins>
      <w:ins w:id="97" w:author="lengbinhy" w:date="2017-06-15T15:23:55Z">
        <w:r>
          <w:rPr>
            <w:rFonts w:hint="eastAsia" w:ascii="仿宋" w:hAnsi="仿宋" w:eastAsia="仿宋" w:cs="仿宋"/>
            <w:b w:val="0"/>
            <w:bCs/>
            <w:color w:val="000000"/>
            <w:sz w:val="32"/>
            <w:szCs w:val="32"/>
            <w:lang w:val="en-US" w:eastAsia="zh-CN"/>
          </w:rPr>
          <w:t xml:space="preserve"> </w:t>
        </w:r>
      </w:ins>
      <w:ins w:id="98" w:author="lengbinhy" w:date="2017-06-15T15:25:23Z">
        <w:r>
          <w:rPr>
            <w:rFonts w:hint="eastAsia" w:ascii="仿宋" w:hAnsi="仿宋" w:eastAsia="仿宋" w:cs="仿宋"/>
            <w:b w:val="0"/>
            <w:bCs/>
            <w:color w:val="000000"/>
            <w:sz w:val="32"/>
            <w:szCs w:val="32"/>
            <w:lang w:val="en-US" w:eastAsia="zh-CN"/>
          </w:rPr>
          <w:t>+</w:t>
        </w:r>
      </w:ins>
      <w:ins w:id="99" w:author="lengbinhy" w:date="2017-06-15T15:25:24Z">
        <w:r>
          <w:rPr>
            <w:rFonts w:hint="eastAsia" w:ascii="仿宋" w:hAnsi="仿宋" w:eastAsia="仿宋" w:cs="仿宋"/>
            <w:b w:val="0"/>
            <w:bCs/>
            <w:color w:val="000000"/>
            <w:sz w:val="32"/>
            <w:szCs w:val="32"/>
            <w:lang w:val="en-US" w:eastAsia="zh-CN"/>
          </w:rPr>
          <w:t>1</w:t>
        </w:r>
      </w:ins>
      <w:ins w:id="100" w:author="lengbinhy" w:date="2017-06-15T15:25:25Z">
        <w:r>
          <w:rPr>
            <w:rFonts w:hint="eastAsia" w:ascii="仿宋" w:hAnsi="仿宋" w:eastAsia="仿宋" w:cs="仿宋"/>
            <w:b w:val="0"/>
            <w:bCs/>
            <w:color w:val="000000"/>
            <w:sz w:val="32"/>
            <w:szCs w:val="32"/>
            <w:lang w:val="en-US" w:eastAsia="zh-CN"/>
          </w:rPr>
          <w:t>分</w:t>
        </w:r>
      </w:ins>
      <w:ins w:id="101" w:author="lengbinhy" w:date="2017-06-15T15:25:27Z">
        <w:r>
          <w:rPr>
            <w:rFonts w:hint="eastAsia" w:ascii="仿宋" w:hAnsi="仿宋" w:eastAsia="仿宋" w:cs="仿宋"/>
            <w:b w:val="0"/>
            <w:bCs/>
            <w:color w:val="000000"/>
            <w:sz w:val="32"/>
            <w:szCs w:val="32"/>
            <w:lang w:val="en-US" w:eastAsia="zh-CN"/>
          </w:rPr>
          <w:t>/三次</w:t>
        </w:r>
      </w:ins>
      <w:ins w:id="102" w:author="lengbinhy" w:date="2017-06-15T15:24:05Z">
        <w:r>
          <w:rPr>
            <w:rFonts w:hint="eastAsia" w:ascii="仿宋" w:hAnsi="仿宋" w:eastAsia="仿宋" w:cs="仿宋"/>
            <w:b w:val="0"/>
            <w:bCs/>
            <w:color w:val="000000"/>
            <w:sz w:val="32"/>
            <w:szCs w:val="32"/>
            <w:lang w:val="en-US" w:eastAsia="zh-CN"/>
          </w:rPr>
          <w:t>；</w:t>
        </w:r>
      </w:ins>
    </w:p>
    <w:p>
      <w:pPr>
        <w:tabs>
          <w:tab w:val="left" w:pos="1876"/>
        </w:tabs>
        <w:spacing w:line="360" w:lineRule="auto"/>
        <w:ind w:left="471" w:firstLine="640" w:firstLineChars="0"/>
        <w:rPr>
          <w:ins w:id="104" w:author="lengbinhy" w:date="2017-06-15T15:17:34Z"/>
          <w:rFonts w:hint="eastAsia" w:ascii="仿宋" w:hAnsi="仿宋" w:eastAsia="仿宋" w:cs="仿宋"/>
          <w:b w:val="0"/>
          <w:bCs/>
          <w:color w:val="000000"/>
          <w:sz w:val="32"/>
          <w:szCs w:val="32"/>
          <w:lang w:val="en-US" w:eastAsia="zh-CN"/>
        </w:rPr>
        <w:pPrChange w:id="103" w:author="lengbinhy" w:date="2017-06-15T14:03:02Z">
          <w:pPr>
            <w:tabs>
              <w:tab w:val="left" w:pos="1876"/>
            </w:tabs>
            <w:spacing w:line="360" w:lineRule="auto"/>
            <w:ind w:left="0" w:firstLine="424" w:firstLineChars="132"/>
          </w:pPr>
        </w:pPrChange>
      </w:pPr>
      <w:ins w:id="105" w:author="lengbinhy" w:date="2017-06-15T15:24:12Z">
        <w:r>
          <w:rPr>
            <w:rFonts w:hint="eastAsia" w:ascii="仿宋" w:hAnsi="仿宋" w:eastAsia="仿宋" w:cs="仿宋"/>
            <w:b w:val="0"/>
            <w:bCs/>
            <w:color w:val="000000"/>
            <w:sz w:val="32"/>
            <w:szCs w:val="32"/>
            <w:lang w:val="en-US" w:eastAsia="zh-CN"/>
          </w:rPr>
          <w:t>五星</w:t>
        </w:r>
      </w:ins>
      <w:ins w:id="106" w:author="lengbinhy" w:date="2017-06-15T15:24:13Z">
        <w:r>
          <w:rPr>
            <w:rFonts w:hint="eastAsia" w:ascii="仿宋" w:hAnsi="仿宋" w:eastAsia="仿宋" w:cs="仿宋"/>
            <w:b w:val="0"/>
            <w:bCs/>
            <w:color w:val="000000"/>
            <w:sz w:val="32"/>
            <w:szCs w:val="32"/>
            <w:lang w:val="en-US" w:eastAsia="zh-CN"/>
          </w:rPr>
          <w:t>——</w:t>
        </w:r>
      </w:ins>
      <w:ins w:id="107" w:author="lengbinhy" w:date="2017-06-15T15:24:22Z">
        <w:r>
          <w:rPr>
            <w:rFonts w:hint="eastAsia" w:ascii="仿宋" w:hAnsi="仿宋" w:eastAsia="仿宋" w:cs="仿宋"/>
            <w:b w:val="0"/>
            <w:bCs/>
            <w:color w:val="000000"/>
            <w:sz w:val="32"/>
            <w:szCs w:val="32"/>
            <w:lang w:val="en-US" w:eastAsia="zh-CN"/>
          </w:rPr>
          <w:t xml:space="preserve"> </w:t>
        </w:r>
      </w:ins>
      <w:ins w:id="108" w:author="lengbinhy" w:date="2017-06-15T15:24:34Z">
        <w:r>
          <w:rPr>
            <w:rFonts w:hint="eastAsia" w:ascii="仿宋" w:hAnsi="仿宋" w:eastAsia="仿宋" w:cs="仿宋"/>
            <w:b w:val="0"/>
            <w:bCs/>
            <w:color w:val="000000"/>
            <w:sz w:val="32"/>
            <w:szCs w:val="32"/>
            <w:lang w:val="en-US" w:eastAsia="zh-CN"/>
          </w:rPr>
          <w:t>+</w:t>
        </w:r>
      </w:ins>
      <w:ins w:id="109" w:author="lengbinhy" w:date="2017-06-15T15:24:42Z">
        <w:r>
          <w:rPr>
            <w:rFonts w:hint="eastAsia" w:ascii="仿宋" w:hAnsi="仿宋" w:eastAsia="仿宋" w:cs="仿宋"/>
            <w:b w:val="0"/>
            <w:bCs/>
            <w:color w:val="000000"/>
            <w:sz w:val="32"/>
            <w:szCs w:val="32"/>
            <w:lang w:val="en-US" w:eastAsia="zh-CN"/>
          </w:rPr>
          <w:t>2</w:t>
        </w:r>
      </w:ins>
      <w:ins w:id="110" w:author="lengbinhy" w:date="2017-06-15T15:24:43Z">
        <w:r>
          <w:rPr>
            <w:rFonts w:hint="eastAsia" w:ascii="仿宋" w:hAnsi="仿宋" w:eastAsia="仿宋" w:cs="仿宋"/>
            <w:b w:val="0"/>
            <w:bCs/>
            <w:color w:val="000000"/>
            <w:sz w:val="32"/>
            <w:szCs w:val="32"/>
            <w:lang w:val="en-US" w:eastAsia="zh-CN"/>
          </w:rPr>
          <w:t>分</w:t>
        </w:r>
      </w:ins>
      <w:ins w:id="111" w:author="lengbinhy" w:date="2017-06-15T15:24:44Z">
        <w:r>
          <w:rPr>
            <w:rFonts w:hint="eastAsia" w:ascii="仿宋" w:hAnsi="仿宋" w:eastAsia="仿宋" w:cs="仿宋"/>
            <w:b w:val="0"/>
            <w:bCs/>
            <w:color w:val="000000"/>
            <w:sz w:val="32"/>
            <w:szCs w:val="32"/>
            <w:lang w:val="en-US" w:eastAsia="zh-CN"/>
          </w:rPr>
          <w:t>/</w:t>
        </w:r>
      </w:ins>
      <w:ins w:id="112" w:author="lengbinhy" w:date="2017-06-15T15:24:46Z">
        <w:r>
          <w:rPr>
            <w:rFonts w:hint="eastAsia" w:ascii="仿宋" w:hAnsi="仿宋" w:eastAsia="仿宋" w:cs="仿宋"/>
            <w:b w:val="0"/>
            <w:bCs/>
            <w:color w:val="000000"/>
            <w:sz w:val="32"/>
            <w:szCs w:val="32"/>
            <w:lang w:val="en-US" w:eastAsia="zh-CN"/>
          </w:rPr>
          <w:t>三次</w:t>
        </w:r>
      </w:ins>
      <w:ins w:id="113" w:author="lengbinhy" w:date="2017-06-15T15:24:47Z">
        <w:r>
          <w:rPr>
            <w:rFonts w:hint="eastAsia" w:ascii="仿宋" w:hAnsi="仿宋" w:eastAsia="仿宋" w:cs="仿宋"/>
            <w:b w:val="0"/>
            <w:bCs/>
            <w:color w:val="000000"/>
            <w:sz w:val="32"/>
            <w:szCs w:val="32"/>
            <w:lang w:val="en-US" w:eastAsia="zh-CN"/>
          </w:rPr>
          <w:t>。</w:t>
        </w:r>
      </w:ins>
    </w:p>
    <w:p>
      <w:pPr>
        <w:tabs>
          <w:tab w:val="left" w:pos="1876"/>
        </w:tabs>
        <w:spacing w:line="360" w:lineRule="auto"/>
        <w:ind w:left="471" w:firstLine="0" w:firstLineChars="0"/>
        <w:rPr>
          <w:ins w:id="115" w:author="lengbinhy" w:date="2017-06-14T17:34:01Z"/>
          <w:rFonts w:hint="eastAsia" w:ascii="仿宋" w:hAnsi="仿宋" w:eastAsia="仿宋" w:cs="仿宋"/>
          <w:b w:val="0"/>
          <w:bCs/>
          <w:color w:val="000000"/>
          <w:sz w:val="32"/>
          <w:szCs w:val="32"/>
          <w:lang w:val="en-US"/>
          <w:rPrChange w:id="116" w:author="lengbinhy" w:date="2017-06-15T14:03:02Z">
            <w:rPr>
              <w:ins w:id="117" w:author="lengbinhy" w:date="2017-06-14T17:34:01Z"/>
              <w:rFonts w:hint="eastAsia" w:ascii="仿宋" w:hAnsi="仿宋" w:eastAsia="仿宋" w:cs="仿宋"/>
              <w:b/>
              <w:bCs w:val="0"/>
              <w:color w:val="000000"/>
              <w:sz w:val="32"/>
              <w:szCs w:val="32"/>
              <w:lang w:val="zh-CN"/>
            </w:rPr>
          </w:rPrChange>
        </w:rPr>
        <w:pPrChange w:id="114" w:author="lengbinhy" w:date="2017-06-15T14:03:02Z">
          <w:pPr>
            <w:tabs>
              <w:tab w:val="left" w:pos="1876"/>
            </w:tabs>
            <w:spacing w:line="360" w:lineRule="auto"/>
            <w:ind w:left="0" w:firstLine="424" w:firstLineChars="132"/>
          </w:pPr>
        </w:pPrChange>
      </w:pPr>
      <w:ins w:id="118" w:author="lengbinhy" w:date="2017-06-15T15:17:35Z">
        <w:r>
          <w:rPr>
            <w:rFonts w:hint="eastAsia" w:ascii="仿宋" w:hAnsi="仿宋" w:eastAsia="仿宋" w:cs="仿宋"/>
            <w:b w:val="0"/>
            <w:bCs/>
            <w:color w:val="000000"/>
            <w:sz w:val="32"/>
            <w:szCs w:val="32"/>
            <w:lang w:val="en-US" w:eastAsia="zh-CN"/>
          </w:rPr>
          <w:t xml:space="preserve">  </w:t>
        </w:r>
      </w:ins>
      <w:ins w:id="119" w:author="lengbinhy" w:date="2017-06-15T15:17:36Z">
        <w:r>
          <w:rPr>
            <w:rFonts w:hint="eastAsia" w:ascii="仿宋" w:hAnsi="仿宋" w:eastAsia="仿宋" w:cs="仿宋"/>
            <w:b w:val="0"/>
            <w:bCs/>
            <w:color w:val="000000"/>
            <w:sz w:val="32"/>
            <w:szCs w:val="32"/>
            <w:lang w:val="en-US" w:eastAsia="zh-CN"/>
          </w:rPr>
          <w:t xml:space="preserve">  </w:t>
        </w:r>
      </w:ins>
    </w:p>
    <w:p>
      <w:pPr>
        <w:numPr>
          <w:ilvl w:val="0"/>
          <w:numId w:val="1"/>
          <w:ins w:id="121" w:author="lengbinhy" w:date="2017-06-15T15:28:59Z"/>
        </w:numPr>
        <w:tabs>
          <w:tab w:val="left" w:pos="1876"/>
        </w:tabs>
        <w:spacing w:line="360" w:lineRule="auto"/>
        <w:ind w:left="471" w:firstLine="0" w:firstLineChars="0"/>
        <w:rPr>
          <w:ins w:id="122" w:author="lengbinhy" w:date="2017-06-15T15:32:57Z"/>
          <w:rFonts w:hint="eastAsia" w:ascii="仿宋" w:hAnsi="仿宋" w:eastAsia="仿宋" w:cs="仿宋"/>
          <w:b w:val="0"/>
          <w:bCs/>
          <w:color w:val="000000"/>
          <w:sz w:val="32"/>
          <w:szCs w:val="32"/>
          <w:lang w:val="en-US" w:eastAsia="zh-CN"/>
        </w:rPr>
        <w:pPrChange w:id="120" w:author="lengbinhy" w:date="2017-06-15T15:28:59Z">
          <w:pPr>
            <w:tabs>
              <w:tab w:val="left" w:pos="1876"/>
            </w:tabs>
            <w:spacing w:line="360" w:lineRule="auto"/>
            <w:ind w:left="0" w:firstLine="424" w:firstLineChars="132"/>
          </w:pPr>
        </w:pPrChange>
      </w:pPr>
      <w:ins w:id="123" w:author="lengbinhy" w:date="2017-06-15T15:29:27Z">
        <w:r>
          <w:rPr>
            <w:rFonts w:hint="eastAsia" w:ascii="仿宋" w:hAnsi="仿宋" w:eastAsia="仿宋" w:cs="仿宋"/>
            <w:b w:val="0"/>
            <w:bCs/>
            <w:color w:val="000000"/>
            <w:sz w:val="32"/>
            <w:szCs w:val="32"/>
            <w:lang w:val="en-US" w:eastAsia="zh-CN"/>
          </w:rPr>
          <w:t>精华</w:t>
        </w:r>
      </w:ins>
      <w:ins w:id="124" w:author="lengbinhy" w:date="2017-06-15T15:29:33Z">
        <w:r>
          <w:rPr>
            <w:rFonts w:hint="eastAsia" w:ascii="仿宋" w:hAnsi="仿宋" w:eastAsia="仿宋" w:cs="仿宋"/>
            <w:b w:val="0"/>
            <w:bCs/>
            <w:color w:val="000000"/>
            <w:sz w:val="32"/>
            <w:szCs w:val="32"/>
            <w:lang w:val="en-US" w:eastAsia="zh-CN"/>
          </w:rPr>
          <w:t>谏言</w:t>
        </w:r>
      </w:ins>
      <w:ins w:id="125" w:author="lengbinhy" w:date="2017-06-15T15:26:59Z">
        <w:r>
          <w:rPr>
            <w:rFonts w:hint="eastAsia" w:ascii="仿宋" w:hAnsi="仿宋" w:eastAsia="仿宋" w:cs="仿宋"/>
            <w:b w:val="0"/>
            <w:bCs/>
            <w:color w:val="000000"/>
            <w:sz w:val="32"/>
            <w:szCs w:val="32"/>
            <w:lang w:val="en-US" w:eastAsia="zh-CN"/>
          </w:rPr>
          <w:t>积分</w:t>
        </w:r>
      </w:ins>
      <w:ins w:id="126" w:author="lengbinhy" w:date="2017-06-14T17:34:01Z">
        <w:r>
          <w:rPr>
            <w:rFonts w:hint="eastAsia" w:ascii="仿宋" w:hAnsi="仿宋" w:eastAsia="仿宋" w:cs="仿宋"/>
            <w:b w:val="0"/>
            <w:bCs/>
            <w:color w:val="000000"/>
            <w:sz w:val="32"/>
            <w:szCs w:val="32"/>
            <w:lang w:val="zh-CN"/>
            <w:rPrChange w:id="127" w:author="lengbinhy" w:date="2017-06-15T14:03:02Z">
              <w:rPr>
                <w:rFonts w:hint="eastAsia" w:ascii="仿宋" w:hAnsi="仿宋" w:eastAsia="仿宋" w:cs="仿宋"/>
                <w:b/>
                <w:bCs w:val="0"/>
                <w:color w:val="000000"/>
                <w:sz w:val="32"/>
                <w:szCs w:val="32"/>
                <w:lang w:val="zh-CN"/>
              </w:rPr>
            </w:rPrChange>
          </w:rPr>
          <w:t>。</w:t>
        </w:r>
      </w:ins>
      <w:ins w:id="129" w:author="lengbinhy" w:date="2017-06-15T15:27:08Z">
        <w:r>
          <w:rPr>
            <w:rFonts w:hint="eastAsia" w:ascii="仿宋" w:hAnsi="仿宋" w:eastAsia="仿宋" w:cs="仿宋"/>
            <w:b w:val="0"/>
            <w:bCs/>
            <w:color w:val="000000"/>
            <w:sz w:val="32"/>
            <w:szCs w:val="32"/>
            <w:lang w:val="en-US" w:eastAsia="zh-CN"/>
          </w:rPr>
          <w:t>平台</w:t>
        </w:r>
      </w:ins>
      <w:ins w:id="130" w:author="lengbinhy" w:date="2017-06-15T15:27:11Z">
        <w:r>
          <w:rPr>
            <w:rFonts w:hint="eastAsia" w:ascii="仿宋" w:hAnsi="仿宋" w:eastAsia="仿宋" w:cs="仿宋"/>
            <w:b w:val="0"/>
            <w:bCs/>
            <w:color w:val="000000"/>
            <w:sz w:val="32"/>
            <w:szCs w:val="32"/>
            <w:lang w:val="en-US" w:eastAsia="zh-CN"/>
          </w:rPr>
          <w:t>使用者</w:t>
        </w:r>
      </w:ins>
      <w:ins w:id="131" w:author="lengbinhy" w:date="2017-06-15T15:27:14Z">
        <w:r>
          <w:rPr>
            <w:rFonts w:hint="eastAsia" w:ascii="仿宋" w:hAnsi="仿宋" w:eastAsia="仿宋" w:cs="仿宋"/>
            <w:b w:val="0"/>
            <w:bCs/>
            <w:color w:val="000000"/>
            <w:sz w:val="32"/>
            <w:szCs w:val="32"/>
            <w:lang w:val="en-US" w:eastAsia="zh-CN"/>
          </w:rPr>
          <w:t>通过</w:t>
        </w:r>
      </w:ins>
      <w:ins w:id="132" w:author="lengbinhy" w:date="2017-06-15T15:27:15Z">
        <w:r>
          <w:rPr>
            <w:rFonts w:hint="eastAsia" w:ascii="仿宋" w:hAnsi="仿宋" w:eastAsia="仿宋" w:cs="仿宋"/>
            <w:b w:val="0"/>
            <w:bCs/>
            <w:color w:val="000000"/>
            <w:sz w:val="32"/>
            <w:szCs w:val="32"/>
            <w:lang w:val="en-US" w:eastAsia="zh-CN"/>
          </w:rPr>
          <w:t>登录</w:t>
        </w:r>
      </w:ins>
      <w:ins w:id="133" w:author="lengbinhy" w:date="2017-06-15T15:27:21Z">
        <w:r>
          <w:rPr>
            <w:rFonts w:hint="eastAsia" w:ascii="仿宋" w:hAnsi="仿宋" w:eastAsia="仿宋" w:cs="仿宋"/>
            <w:b w:val="0"/>
            <w:bCs/>
            <w:color w:val="000000"/>
            <w:sz w:val="32"/>
            <w:szCs w:val="32"/>
            <w:lang w:val="en-US" w:eastAsia="zh-CN"/>
          </w:rPr>
          <w:t>互联网渠道</w:t>
        </w:r>
      </w:ins>
      <w:ins w:id="134" w:author="lengbinhy" w:date="2017-06-15T15:27:23Z">
        <w:r>
          <w:rPr>
            <w:rFonts w:hint="eastAsia" w:ascii="仿宋" w:hAnsi="仿宋" w:eastAsia="仿宋" w:cs="仿宋"/>
            <w:b w:val="0"/>
            <w:bCs/>
            <w:color w:val="000000"/>
            <w:sz w:val="32"/>
            <w:szCs w:val="32"/>
            <w:lang w:val="en-US" w:eastAsia="zh-CN"/>
          </w:rPr>
          <w:t>或公司</w:t>
        </w:r>
      </w:ins>
      <w:ins w:id="135" w:author="lengbinhy" w:date="2017-06-15T15:27:24Z">
        <w:r>
          <w:rPr>
            <w:rFonts w:hint="eastAsia" w:ascii="仿宋" w:hAnsi="仿宋" w:eastAsia="仿宋" w:cs="仿宋"/>
            <w:b w:val="0"/>
            <w:bCs/>
            <w:color w:val="000000"/>
            <w:sz w:val="32"/>
            <w:szCs w:val="32"/>
            <w:lang w:val="en-US" w:eastAsia="zh-CN"/>
          </w:rPr>
          <w:t>官网</w:t>
        </w:r>
      </w:ins>
      <w:ins w:id="136" w:author="lengbinhy" w:date="2017-06-15T15:27:56Z">
        <w:r>
          <w:rPr>
            <w:rFonts w:hint="eastAsia" w:ascii="仿宋" w:hAnsi="仿宋" w:eastAsia="仿宋" w:cs="仿宋"/>
            <w:b w:val="0"/>
            <w:bCs/>
            <w:color w:val="000000"/>
            <w:sz w:val="32"/>
            <w:szCs w:val="32"/>
            <w:lang w:val="en-US" w:eastAsia="zh-CN"/>
          </w:rPr>
          <w:t>进行</w:t>
        </w:r>
      </w:ins>
      <w:ins w:id="137" w:author="lengbinhy" w:date="2017-06-15T15:28:15Z">
        <w:r>
          <w:rPr>
            <w:rFonts w:hint="eastAsia" w:ascii="仿宋" w:hAnsi="仿宋" w:eastAsia="仿宋" w:cs="仿宋"/>
            <w:b w:val="0"/>
            <w:bCs/>
            <w:color w:val="000000"/>
            <w:sz w:val="32"/>
            <w:szCs w:val="32"/>
            <w:lang w:val="en-US" w:eastAsia="zh-CN"/>
          </w:rPr>
          <w:t>建议</w:t>
        </w:r>
      </w:ins>
      <w:ins w:id="138" w:author="lengbinhy" w:date="2017-06-15T15:28:23Z">
        <w:r>
          <w:rPr>
            <w:rFonts w:hint="eastAsia" w:ascii="仿宋" w:hAnsi="仿宋" w:eastAsia="仿宋" w:cs="仿宋"/>
            <w:b w:val="0"/>
            <w:bCs/>
            <w:color w:val="000000"/>
            <w:sz w:val="32"/>
            <w:szCs w:val="32"/>
            <w:lang w:val="en-US" w:eastAsia="zh-CN"/>
          </w:rPr>
          <w:t>，</w:t>
        </w:r>
      </w:ins>
      <w:ins w:id="139" w:author="lengbinhy" w:date="2017-06-15T15:28:28Z">
        <w:r>
          <w:rPr>
            <w:rFonts w:hint="eastAsia" w:ascii="仿宋" w:hAnsi="仿宋" w:eastAsia="仿宋" w:cs="仿宋"/>
            <w:b w:val="0"/>
            <w:bCs/>
            <w:color w:val="000000"/>
            <w:sz w:val="32"/>
            <w:szCs w:val="32"/>
            <w:lang w:val="en-US" w:eastAsia="zh-CN"/>
          </w:rPr>
          <w:t>由</w:t>
        </w:r>
      </w:ins>
      <w:ins w:id="140" w:author="lengbinhy" w:date="2017-06-15T15:28:29Z">
        <w:r>
          <w:rPr>
            <w:rFonts w:hint="eastAsia" w:ascii="仿宋" w:hAnsi="仿宋" w:eastAsia="仿宋" w:cs="仿宋"/>
            <w:b w:val="0"/>
            <w:bCs/>
            <w:color w:val="000000"/>
            <w:sz w:val="32"/>
            <w:szCs w:val="32"/>
            <w:lang w:val="en-US" w:eastAsia="zh-CN"/>
          </w:rPr>
          <w:t>平台</w:t>
        </w:r>
      </w:ins>
      <w:ins w:id="141" w:author="lengbinhy" w:date="2017-06-15T15:28:32Z">
        <w:r>
          <w:rPr>
            <w:rFonts w:hint="eastAsia" w:ascii="仿宋" w:hAnsi="仿宋" w:eastAsia="仿宋" w:cs="仿宋"/>
            <w:b w:val="0"/>
            <w:bCs/>
            <w:color w:val="000000"/>
            <w:sz w:val="32"/>
            <w:szCs w:val="32"/>
            <w:lang w:val="en-US" w:eastAsia="zh-CN"/>
          </w:rPr>
          <w:t>管理人员</w:t>
        </w:r>
      </w:ins>
      <w:ins w:id="142" w:author="lengbinhy" w:date="2017-06-15T15:28:34Z">
        <w:r>
          <w:rPr>
            <w:rFonts w:hint="eastAsia" w:ascii="仿宋" w:hAnsi="仿宋" w:eastAsia="仿宋" w:cs="仿宋"/>
            <w:b w:val="0"/>
            <w:bCs/>
            <w:color w:val="000000"/>
            <w:sz w:val="32"/>
            <w:szCs w:val="32"/>
            <w:lang w:val="en-US" w:eastAsia="zh-CN"/>
          </w:rPr>
          <w:t>审核后</w:t>
        </w:r>
      </w:ins>
      <w:ins w:id="143" w:author="lengbinhy" w:date="2017-06-15T15:28:35Z">
        <w:r>
          <w:rPr>
            <w:rFonts w:hint="eastAsia" w:ascii="仿宋" w:hAnsi="仿宋" w:eastAsia="仿宋" w:cs="仿宋"/>
            <w:b w:val="0"/>
            <w:bCs/>
            <w:color w:val="000000"/>
            <w:sz w:val="32"/>
            <w:szCs w:val="32"/>
            <w:lang w:val="en-US" w:eastAsia="zh-CN"/>
          </w:rPr>
          <w:t>，</w:t>
        </w:r>
      </w:ins>
      <w:ins w:id="144" w:author="lengbinhy" w:date="2017-06-15T15:28:38Z">
        <w:r>
          <w:rPr>
            <w:rFonts w:hint="eastAsia" w:ascii="仿宋" w:hAnsi="仿宋" w:eastAsia="仿宋" w:cs="仿宋"/>
            <w:b w:val="0"/>
            <w:bCs/>
            <w:color w:val="000000"/>
            <w:sz w:val="32"/>
            <w:szCs w:val="32"/>
            <w:lang w:val="en-US" w:eastAsia="zh-CN"/>
          </w:rPr>
          <w:t>成为</w:t>
        </w:r>
      </w:ins>
      <w:ins w:id="145" w:author="lengbinhy" w:date="2017-06-15T15:28:39Z">
        <w:r>
          <w:rPr>
            <w:rFonts w:hint="eastAsia" w:ascii="仿宋" w:hAnsi="仿宋" w:eastAsia="仿宋" w:cs="仿宋"/>
            <w:b w:val="0"/>
            <w:bCs/>
            <w:color w:val="000000"/>
            <w:sz w:val="32"/>
            <w:szCs w:val="32"/>
            <w:lang w:val="en-US" w:eastAsia="zh-CN"/>
          </w:rPr>
          <w:t>精华</w:t>
        </w:r>
      </w:ins>
      <w:ins w:id="146" w:author="lengbinhy" w:date="2017-06-15T15:28:40Z">
        <w:r>
          <w:rPr>
            <w:rFonts w:hint="eastAsia" w:ascii="仿宋" w:hAnsi="仿宋" w:eastAsia="仿宋" w:cs="仿宋"/>
            <w:b w:val="0"/>
            <w:bCs/>
            <w:color w:val="000000"/>
            <w:sz w:val="32"/>
            <w:szCs w:val="32"/>
            <w:lang w:val="en-US" w:eastAsia="zh-CN"/>
          </w:rPr>
          <w:t>建议的</w:t>
        </w:r>
      </w:ins>
      <w:ins w:id="147" w:author="lengbinhy" w:date="2017-06-15T15:28:42Z">
        <w:r>
          <w:rPr>
            <w:rFonts w:hint="eastAsia" w:ascii="仿宋" w:hAnsi="仿宋" w:eastAsia="仿宋" w:cs="仿宋"/>
            <w:b w:val="0"/>
            <w:bCs/>
            <w:color w:val="000000"/>
            <w:sz w:val="32"/>
            <w:szCs w:val="32"/>
            <w:lang w:val="en-US" w:eastAsia="zh-CN"/>
          </w:rPr>
          <w:t>可</w:t>
        </w:r>
      </w:ins>
      <w:ins w:id="148" w:author="lengbinhy" w:date="2017-06-15T15:28:44Z">
        <w:r>
          <w:rPr>
            <w:rFonts w:hint="eastAsia" w:ascii="仿宋" w:hAnsi="仿宋" w:eastAsia="仿宋" w:cs="仿宋"/>
            <w:b w:val="0"/>
            <w:bCs/>
            <w:color w:val="000000"/>
            <w:sz w:val="32"/>
            <w:szCs w:val="32"/>
            <w:lang w:val="en-US" w:eastAsia="zh-CN"/>
          </w:rPr>
          <w:t>直接</w:t>
        </w:r>
      </w:ins>
      <w:ins w:id="149" w:author="lengbinhy" w:date="2017-06-15T15:28:50Z">
        <w:r>
          <w:rPr>
            <w:rFonts w:hint="eastAsia" w:ascii="仿宋" w:hAnsi="仿宋" w:eastAsia="仿宋" w:cs="仿宋"/>
            <w:b w:val="0"/>
            <w:bCs/>
            <w:color w:val="000000"/>
            <w:sz w:val="32"/>
            <w:szCs w:val="32"/>
            <w:lang w:val="en-US" w:eastAsia="zh-CN"/>
          </w:rPr>
          <w:t>+</w:t>
        </w:r>
      </w:ins>
      <w:ins w:id="150" w:author="lengbinhy" w:date="2017-06-15T15:28:55Z">
        <w:r>
          <w:rPr>
            <w:rFonts w:hint="eastAsia" w:ascii="仿宋" w:hAnsi="仿宋" w:eastAsia="仿宋" w:cs="仿宋"/>
            <w:b w:val="0"/>
            <w:bCs/>
            <w:color w:val="000000"/>
            <w:sz w:val="32"/>
            <w:szCs w:val="32"/>
            <w:lang w:val="en-US" w:eastAsia="zh-CN"/>
          </w:rPr>
          <w:t>5</w:t>
        </w:r>
      </w:ins>
      <w:ins w:id="151" w:author="lengbinhy" w:date="2017-06-15T15:28:56Z">
        <w:r>
          <w:rPr>
            <w:rFonts w:hint="eastAsia" w:ascii="仿宋" w:hAnsi="仿宋" w:eastAsia="仿宋" w:cs="仿宋"/>
            <w:b w:val="0"/>
            <w:bCs/>
            <w:color w:val="000000"/>
            <w:sz w:val="32"/>
            <w:szCs w:val="32"/>
            <w:lang w:val="en-US" w:eastAsia="zh-CN"/>
          </w:rPr>
          <w:t>积分</w:t>
        </w:r>
      </w:ins>
      <w:ins w:id="152" w:author="lengbinhy" w:date="2017-06-15T15:28:58Z">
        <w:r>
          <w:rPr>
            <w:rFonts w:hint="eastAsia" w:ascii="仿宋" w:hAnsi="仿宋" w:eastAsia="仿宋" w:cs="仿宋"/>
            <w:b w:val="0"/>
            <w:bCs/>
            <w:color w:val="000000"/>
            <w:sz w:val="32"/>
            <w:szCs w:val="32"/>
            <w:lang w:val="en-US" w:eastAsia="zh-CN"/>
          </w:rPr>
          <w:t>。</w:t>
        </w:r>
      </w:ins>
    </w:p>
    <w:p>
      <w:pPr>
        <w:numPr>
          <w:numId w:val="0"/>
        </w:numPr>
        <w:tabs>
          <w:tab w:val="left" w:pos="1876"/>
        </w:tabs>
        <w:spacing w:line="360" w:lineRule="auto"/>
        <w:ind w:left="0" w:firstLine="424" w:firstLineChars="132"/>
        <w:rPr>
          <w:ins w:id="154" w:author="lengbinhy" w:date="2017-06-15T15:32:57Z"/>
          <w:rFonts w:hint="eastAsia" w:ascii="仿宋" w:hAnsi="仿宋" w:eastAsia="仿宋" w:cs="仿宋"/>
          <w:b w:val="0"/>
          <w:bCs/>
          <w:color w:val="000000"/>
          <w:sz w:val="32"/>
          <w:szCs w:val="32"/>
          <w:lang w:val="en-US" w:eastAsia="zh-CN"/>
        </w:rPr>
        <w:pPrChange w:id="153" w:author="lengbinhy" w:date="2017-06-15T15:28:59Z">
          <w:pPr>
            <w:tabs>
              <w:tab w:val="left" w:pos="1876"/>
            </w:tabs>
            <w:spacing w:line="360" w:lineRule="auto"/>
            <w:ind w:left="0" w:firstLine="424" w:firstLineChars="132"/>
          </w:pPr>
        </w:pPrChange>
      </w:pPr>
    </w:p>
    <w:p>
      <w:pPr>
        <w:tabs>
          <w:tab w:val="left" w:pos="1876"/>
        </w:tabs>
        <w:spacing w:line="360" w:lineRule="auto"/>
        <w:ind w:firstLine="424" w:firstLineChars="132"/>
        <w:rPr>
          <w:ins w:id="155" w:author="lengbinhy" w:date="2017-06-15T15:33:00Z"/>
          <w:rFonts w:ascii="仿宋" w:hAnsi="仿宋" w:eastAsia="仿宋" w:cs="仿宋"/>
          <w:bCs/>
          <w:color w:val="000000"/>
          <w:sz w:val="32"/>
          <w:szCs w:val="32"/>
          <w:lang w:val="zh-CN"/>
        </w:rPr>
      </w:pPr>
      <w:ins w:id="156" w:author="lengbinhy" w:date="2017-06-15T15:33:00Z">
        <w:r>
          <w:rPr>
            <w:rFonts w:hint="eastAsia" w:ascii="仿宋" w:hAnsi="仿宋" w:eastAsia="仿宋" w:cs="仿宋"/>
            <w:b/>
            <w:color w:val="000000"/>
            <w:sz w:val="32"/>
            <w:szCs w:val="32"/>
            <w:lang w:val="zh-CN"/>
          </w:rPr>
          <w:t>第</w:t>
        </w:r>
      </w:ins>
      <w:ins w:id="157" w:author="lengbinhy" w:date="2017-06-15T15:33:00Z">
        <w:r>
          <w:rPr>
            <w:rFonts w:hint="eastAsia" w:ascii="仿宋" w:hAnsi="仿宋" w:eastAsia="仿宋" w:cs="仿宋"/>
            <w:b/>
            <w:color w:val="000000"/>
            <w:sz w:val="32"/>
            <w:szCs w:val="32"/>
          </w:rPr>
          <w:t>十</w:t>
        </w:r>
      </w:ins>
      <w:ins w:id="158" w:author="lengbinhy" w:date="2017-06-15T15:33:36Z">
        <w:r>
          <w:rPr>
            <w:rFonts w:hint="eastAsia" w:ascii="仿宋" w:hAnsi="仿宋" w:eastAsia="仿宋" w:cs="仿宋"/>
            <w:b/>
            <w:color w:val="000000"/>
            <w:sz w:val="32"/>
            <w:szCs w:val="32"/>
            <w:lang w:val="en-US" w:eastAsia="zh-CN"/>
          </w:rPr>
          <w:t>一</w:t>
        </w:r>
      </w:ins>
      <w:ins w:id="159" w:author="lengbinhy" w:date="2017-06-15T15:33:00Z">
        <w:r>
          <w:rPr>
            <w:rFonts w:hint="eastAsia" w:ascii="仿宋" w:hAnsi="仿宋" w:eastAsia="仿宋" w:cs="仿宋"/>
            <w:b/>
            <w:color w:val="000000"/>
            <w:sz w:val="32"/>
            <w:szCs w:val="32"/>
            <w:lang w:val="zh-CN"/>
          </w:rPr>
          <w:t xml:space="preserve">条  </w:t>
        </w:r>
      </w:ins>
      <w:ins w:id="160" w:author="lengbinhy" w:date="2017-06-15T15:33:20Z">
        <w:r>
          <w:rPr>
            <w:rFonts w:hint="eastAsia" w:ascii="仿宋" w:hAnsi="仿宋" w:eastAsia="仿宋" w:cs="仿宋"/>
            <w:bCs/>
            <w:color w:val="000000"/>
            <w:sz w:val="32"/>
            <w:szCs w:val="32"/>
            <w:lang w:val="en-US" w:eastAsia="zh-CN"/>
          </w:rPr>
          <w:t>佣金</w:t>
        </w:r>
      </w:ins>
      <w:ins w:id="161" w:author="lengbinhy" w:date="2017-06-15T15:33:00Z">
        <w:r>
          <w:rPr>
            <w:rFonts w:hint="eastAsia" w:ascii="仿宋" w:hAnsi="仿宋" w:eastAsia="仿宋" w:cs="仿宋"/>
            <w:bCs/>
            <w:color w:val="000000"/>
            <w:sz w:val="32"/>
            <w:szCs w:val="32"/>
          </w:rPr>
          <w:t>管理制</w:t>
        </w:r>
      </w:ins>
      <w:ins w:id="162" w:author="lengbinhy" w:date="2017-06-15T15:33:00Z">
        <w:r>
          <w:rPr>
            <w:rFonts w:hint="eastAsia" w:ascii="仿宋" w:hAnsi="仿宋" w:eastAsia="仿宋" w:cs="仿宋"/>
            <w:bCs/>
            <w:color w:val="000000"/>
            <w:sz w:val="32"/>
            <w:szCs w:val="32"/>
            <w:lang w:val="zh-CN"/>
          </w:rPr>
          <w:t>。</w:t>
        </w:r>
      </w:ins>
    </w:p>
    <w:p>
      <w:pPr>
        <w:numPr>
          <w:ilvl w:val="-1"/>
          <w:numId w:val="0"/>
        </w:numPr>
        <w:tabs>
          <w:tab w:val="left" w:pos="1876"/>
        </w:tabs>
        <w:spacing w:line="360" w:lineRule="auto"/>
        <w:ind w:left="471" w:firstLine="0" w:firstLineChars="0"/>
        <w:rPr>
          <w:ins w:id="164" w:author="lengbinhy" w:date="2017-06-15T15:54:48Z"/>
          <w:rFonts w:hint="eastAsia" w:ascii="仿宋" w:hAnsi="仿宋" w:eastAsia="仿宋" w:cs="仿宋"/>
          <w:b w:val="0"/>
          <w:bCs/>
          <w:color w:val="000000"/>
          <w:sz w:val="32"/>
          <w:szCs w:val="32"/>
          <w:lang w:val="en-US" w:eastAsia="zh-CN"/>
        </w:rPr>
        <w:pPrChange w:id="163" w:author="lengbinhy" w:date="2017-06-15T15:33:06Z">
          <w:pPr>
            <w:tabs>
              <w:tab w:val="left" w:pos="1876"/>
            </w:tabs>
            <w:spacing w:line="360" w:lineRule="auto"/>
            <w:ind w:left="0" w:firstLine="424" w:firstLineChars="132"/>
          </w:pPr>
        </w:pPrChange>
      </w:pPr>
      <w:ins w:id="165" w:author="lengbinhy" w:date="2017-06-15T15:33:28Z">
        <w:r>
          <w:rPr>
            <w:rFonts w:hint="eastAsia" w:ascii="仿宋" w:hAnsi="仿宋" w:eastAsia="仿宋" w:cs="仿宋"/>
            <w:b w:val="0"/>
            <w:bCs/>
            <w:color w:val="000000"/>
            <w:sz w:val="32"/>
            <w:szCs w:val="32"/>
            <w:lang w:val="en-US" w:eastAsia="zh-CN"/>
          </w:rPr>
          <w:t>佣金</w:t>
        </w:r>
      </w:ins>
      <w:ins w:id="166" w:author="lengbinhy" w:date="2017-06-15T15:30:01Z">
        <w:r>
          <w:rPr>
            <w:rFonts w:hint="eastAsia" w:ascii="仿宋" w:hAnsi="仿宋" w:eastAsia="仿宋" w:cs="仿宋"/>
            <w:b w:val="0"/>
            <w:bCs/>
            <w:color w:val="000000"/>
            <w:sz w:val="32"/>
            <w:szCs w:val="32"/>
            <w:lang w:val="en-US" w:eastAsia="zh-CN"/>
          </w:rPr>
          <w:t>余额</w:t>
        </w:r>
      </w:ins>
      <w:ins w:id="167" w:author="lengbinhy" w:date="2017-06-15T15:30:03Z">
        <w:r>
          <w:rPr>
            <w:rFonts w:hint="eastAsia" w:ascii="仿宋" w:hAnsi="仿宋" w:eastAsia="仿宋" w:cs="仿宋"/>
            <w:b w:val="0"/>
            <w:bCs/>
            <w:color w:val="000000"/>
            <w:sz w:val="32"/>
            <w:szCs w:val="32"/>
            <w:lang w:val="en-US" w:eastAsia="zh-CN"/>
          </w:rPr>
          <w:t>积分</w:t>
        </w:r>
      </w:ins>
      <w:ins w:id="168" w:author="lengbinhy" w:date="2017-06-15T15:30:04Z">
        <w:r>
          <w:rPr>
            <w:rFonts w:hint="eastAsia" w:ascii="仿宋" w:hAnsi="仿宋" w:eastAsia="仿宋" w:cs="仿宋"/>
            <w:b w:val="0"/>
            <w:bCs/>
            <w:color w:val="000000"/>
            <w:sz w:val="32"/>
            <w:szCs w:val="32"/>
            <w:lang w:val="en-US" w:eastAsia="zh-CN"/>
          </w:rPr>
          <w:t>。</w:t>
        </w:r>
      </w:ins>
      <w:ins w:id="169" w:author="lengbinhy" w:date="2017-06-15T15:51:25Z">
        <w:r>
          <w:rPr>
            <w:rFonts w:hint="eastAsia" w:ascii="仿宋" w:hAnsi="仿宋" w:eastAsia="仿宋" w:cs="仿宋"/>
            <w:b w:val="0"/>
            <w:bCs/>
            <w:color w:val="000000"/>
            <w:sz w:val="32"/>
            <w:szCs w:val="32"/>
            <w:lang w:val="en-US" w:eastAsia="zh-CN"/>
          </w:rPr>
          <w:t>佣金</w:t>
        </w:r>
      </w:ins>
      <w:ins w:id="170" w:author="lengbinhy" w:date="2017-06-15T15:51:26Z">
        <w:r>
          <w:rPr>
            <w:rFonts w:hint="eastAsia" w:ascii="仿宋" w:hAnsi="仿宋" w:eastAsia="仿宋" w:cs="仿宋"/>
            <w:b w:val="0"/>
            <w:bCs/>
            <w:color w:val="000000"/>
            <w:sz w:val="32"/>
            <w:szCs w:val="32"/>
            <w:lang w:val="en-US" w:eastAsia="zh-CN"/>
          </w:rPr>
          <w:t>积分</w:t>
        </w:r>
      </w:ins>
      <w:ins w:id="171" w:author="lengbinhy" w:date="2017-06-15T15:51:27Z">
        <w:r>
          <w:rPr>
            <w:rFonts w:hint="eastAsia" w:ascii="仿宋" w:hAnsi="仿宋" w:eastAsia="仿宋" w:cs="仿宋"/>
            <w:b w:val="0"/>
            <w:bCs/>
            <w:color w:val="000000"/>
            <w:sz w:val="32"/>
            <w:szCs w:val="32"/>
            <w:lang w:val="en-US" w:eastAsia="zh-CN"/>
          </w:rPr>
          <w:t>为</w:t>
        </w:r>
      </w:ins>
      <w:ins w:id="172" w:author="lengbinhy" w:date="2017-06-15T15:51:30Z">
        <w:r>
          <w:rPr>
            <w:rFonts w:hint="eastAsia" w:ascii="仿宋" w:hAnsi="仿宋" w:eastAsia="仿宋" w:cs="仿宋"/>
            <w:b w:val="0"/>
            <w:bCs/>
            <w:color w:val="000000"/>
            <w:sz w:val="32"/>
            <w:szCs w:val="32"/>
            <w:lang w:val="en-US" w:eastAsia="zh-CN"/>
          </w:rPr>
          <w:t>单独</w:t>
        </w:r>
      </w:ins>
      <w:ins w:id="173" w:author="lengbinhy" w:date="2017-06-15T15:51:33Z">
        <w:r>
          <w:rPr>
            <w:rFonts w:hint="eastAsia" w:ascii="仿宋" w:hAnsi="仿宋" w:eastAsia="仿宋" w:cs="仿宋"/>
            <w:b w:val="0"/>
            <w:bCs/>
            <w:color w:val="000000"/>
            <w:sz w:val="32"/>
            <w:szCs w:val="32"/>
            <w:lang w:val="en-US" w:eastAsia="zh-CN"/>
          </w:rPr>
          <w:t>积分</w:t>
        </w:r>
      </w:ins>
      <w:ins w:id="174" w:author="lengbinhy" w:date="2017-06-15T15:51:35Z">
        <w:r>
          <w:rPr>
            <w:rFonts w:hint="eastAsia" w:ascii="仿宋" w:hAnsi="仿宋" w:eastAsia="仿宋" w:cs="仿宋"/>
            <w:b w:val="0"/>
            <w:bCs/>
            <w:color w:val="000000"/>
            <w:sz w:val="32"/>
            <w:szCs w:val="32"/>
            <w:lang w:val="en-US" w:eastAsia="zh-CN"/>
          </w:rPr>
          <w:t>，</w:t>
        </w:r>
      </w:ins>
      <w:ins w:id="175" w:author="lengbinhy" w:date="2017-06-15T15:51:38Z">
        <w:r>
          <w:rPr>
            <w:rFonts w:hint="eastAsia" w:ascii="仿宋" w:hAnsi="仿宋" w:eastAsia="仿宋" w:cs="仿宋"/>
            <w:b w:val="0"/>
            <w:bCs/>
            <w:color w:val="000000"/>
            <w:sz w:val="32"/>
            <w:szCs w:val="32"/>
            <w:lang w:val="en-US" w:eastAsia="zh-CN"/>
          </w:rPr>
          <w:t>不与</w:t>
        </w:r>
      </w:ins>
      <w:ins w:id="176" w:author="lengbinhy" w:date="2017-06-15T15:51:46Z">
        <w:r>
          <w:rPr>
            <w:rFonts w:hint="eastAsia" w:ascii="仿宋" w:hAnsi="仿宋" w:eastAsia="仿宋" w:cs="仿宋"/>
            <w:b w:val="0"/>
            <w:bCs/>
            <w:color w:val="000000"/>
            <w:sz w:val="32"/>
            <w:szCs w:val="32"/>
            <w:lang w:val="en-US" w:eastAsia="zh-CN"/>
          </w:rPr>
          <w:t>平台积分</w:t>
        </w:r>
      </w:ins>
      <w:ins w:id="177" w:author="lengbinhy" w:date="2017-06-15T15:51:50Z">
        <w:r>
          <w:rPr>
            <w:rFonts w:hint="eastAsia" w:ascii="仿宋" w:hAnsi="仿宋" w:eastAsia="仿宋" w:cs="仿宋"/>
            <w:b w:val="0"/>
            <w:bCs/>
            <w:color w:val="000000"/>
            <w:sz w:val="32"/>
            <w:szCs w:val="32"/>
            <w:lang w:val="en-US" w:eastAsia="zh-CN"/>
          </w:rPr>
          <w:t>重合</w:t>
        </w:r>
      </w:ins>
      <w:ins w:id="178" w:author="lengbinhy" w:date="2017-06-15T15:51:51Z">
        <w:r>
          <w:rPr>
            <w:rFonts w:hint="eastAsia" w:ascii="仿宋" w:hAnsi="仿宋" w:eastAsia="仿宋" w:cs="仿宋"/>
            <w:b w:val="0"/>
            <w:bCs/>
            <w:color w:val="000000"/>
            <w:sz w:val="32"/>
            <w:szCs w:val="32"/>
            <w:lang w:val="en-US" w:eastAsia="zh-CN"/>
          </w:rPr>
          <w:t>。</w:t>
        </w:r>
      </w:ins>
      <w:ins w:id="179" w:author="lengbinhy" w:date="2017-06-15T15:51:58Z">
        <w:r>
          <w:rPr>
            <w:rFonts w:hint="eastAsia" w:ascii="仿宋" w:hAnsi="仿宋" w:eastAsia="仿宋" w:cs="仿宋"/>
            <w:b w:val="0"/>
            <w:bCs/>
            <w:color w:val="000000"/>
            <w:sz w:val="32"/>
            <w:szCs w:val="32"/>
            <w:lang w:val="en-US" w:eastAsia="zh-CN"/>
          </w:rPr>
          <w:t>该</w:t>
        </w:r>
      </w:ins>
      <w:ins w:id="180" w:author="lengbinhy" w:date="2017-06-15T15:52:00Z">
        <w:r>
          <w:rPr>
            <w:rFonts w:hint="eastAsia" w:ascii="仿宋" w:hAnsi="仿宋" w:eastAsia="仿宋" w:cs="仿宋"/>
            <w:b w:val="0"/>
            <w:bCs/>
            <w:color w:val="000000"/>
            <w:sz w:val="32"/>
            <w:szCs w:val="32"/>
            <w:lang w:val="en-US" w:eastAsia="zh-CN"/>
          </w:rPr>
          <w:t>制度</w:t>
        </w:r>
      </w:ins>
      <w:ins w:id="181" w:author="lengbinhy" w:date="2017-06-15T15:52:06Z">
        <w:r>
          <w:rPr>
            <w:rFonts w:hint="eastAsia" w:ascii="仿宋" w:hAnsi="仿宋" w:eastAsia="仿宋" w:cs="仿宋"/>
            <w:b w:val="0"/>
            <w:bCs/>
            <w:color w:val="000000"/>
            <w:sz w:val="32"/>
            <w:szCs w:val="32"/>
            <w:lang w:val="en-US" w:eastAsia="zh-CN"/>
          </w:rPr>
          <w:t>旨在</w:t>
        </w:r>
      </w:ins>
      <w:ins w:id="182" w:author="lengbinhy" w:date="2017-06-15T15:31:26Z">
        <w:r>
          <w:rPr>
            <w:rFonts w:hint="eastAsia" w:ascii="仿宋" w:hAnsi="仿宋" w:eastAsia="仿宋" w:cs="仿宋"/>
            <w:b w:val="0"/>
            <w:bCs/>
            <w:color w:val="000000"/>
            <w:sz w:val="32"/>
            <w:szCs w:val="32"/>
            <w:lang w:val="en-US" w:eastAsia="zh-CN"/>
          </w:rPr>
          <w:t>鼓励</w:t>
        </w:r>
      </w:ins>
      <w:ins w:id="183" w:author="lengbinhy" w:date="2017-06-15T15:31:28Z">
        <w:r>
          <w:rPr>
            <w:rFonts w:hint="eastAsia" w:ascii="仿宋" w:hAnsi="仿宋" w:eastAsia="仿宋" w:cs="仿宋"/>
            <w:b w:val="0"/>
            <w:bCs/>
            <w:color w:val="000000"/>
            <w:sz w:val="32"/>
            <w:szCs w:val="32"/>
            <w:lang w:val="en-US" w:eastAsia="zh-CN"/>
          </w:rPr>
          <w:t>用户</w:t>
        </w:r>
      </w:ins>
      <w:ins w:id="184" w:author="lengbinhy" w:date="2017-06-15T15:31:34Z">
        <w:r>
          <w:rPr>
            <w:rFonts w:hint="eastAsia" w:ascii="仿宋" w:hAnsi="仿宋" w:eastAsia="仿宋" w:cs="仿宋"/>
            <w:b w:val="0"/>
            <w:bCs/>
            <w:color w:val="000000"/>
            <w:sz w:val="32"/>
            <w:szCs w:val="32"/>
            <w:lang w:val="en-US" w:eastAsia="zh-CN"/>
          </w:rPr>
          <w:t>在</w:t>
        </w:r>
      </w:ins>
      <w:ins w:id="185" w:author="lengbinhy" w:date="2017-06-15T15:46:15Z">
        <w:r>
          <w:rPr>
            <w:rFonts w:hint="eastAsia" w:ascii="仿宋" w:hAnsi="仿宋" w:eastAsia="仿宋" w:cs="仿宋"/>
            <w:b w:val="0"/>
            <w:bCs/>
            <w:color w:val="000000"/>
            <w:sz w:val="32"/>
            <w:szCs w:val="32"/>
            <w:lang w:val="en-US" w:eastAsia="zh-CN"/>
          </w:rPr>
          <w:t>不需要</w:t>
        </w:r>
      </w:ins>
      <w:ins w:id="186" w:author="lengbinhy" w:date="2017-06-15T15:46:22Z">
        <w:r>
          <w:rPr>
            <w:rFonts w:hint="eastAsia" w:ascii="仿宋" w:hAnsi="仿宋" w:eastAsia="仿宋" w:cs="仿宋"/>
            <w:b w:val="0"/>
            <w:bCs/>
            <w:color w:val="000000"/>
            <w:sz w:val="32"/>
            <w:szCs w:val="32"/>
            <w:lang w:val="en-US" w:eastAsia="zh-CN"/>
          </w:rPr>
          <w:t>急用</w:t>
        </w:r>
      </w:ins>
      <w:ins w:id="187" w:author="lengbinhy" w:date="2017-06-15T15:46:23Z">
        <w:r>
          <w:rPr>
            <w:rFonts w:hint="eastAsia" w:ascii="仿宋" w:hAnsi="仿宋" w:eastAsia="仿宋" w:cs="仿宋"/>
            <w:b w:val="0"/>
            <w:bCs/>
            <w:color w:val="000000"/>
            <w:sz w:val="32"/>
            <w:szCs w:val="32"/>
            <w:lang w:val="en-US" w:eastAsia="zh-CN"/>
          </w:rPr>
          <w:t>钱</w:t>
        </w:r>
      </w:ins>
      <w:ins w:id="188" w:author="lengbinhy" w:date="2017-06-15T15:46:25Z">
        <w:r>
          <w:rPr>
            <w:rFonts w:hint="eastAsia" w:ascii="仿宋" w:hAnsi="仿宋" w:eastAsia="仿宋" w:cs="仿宋"/>
            <w:b w:val="0"/>
            <w:bCs/>
            <w:color w:val="000000"/>
            <w:sz w:val="32"/>
            <w:szCs w:val="32"/>
            <w:lang w:val="en-US" w:eastAsia="zh-CN"/>
          </w:rPr>
          <w:t>的</w:t>
        </w:r>
      </w:ins>
      <w:ins w:id="189" w:author="lengbinhy" w:date="2017-06-15T15:46:26Z">
        <w:r>
          <w:rPr>
            <w:rFonts w:hint="eastAsia" w:ascii="仿宋" w:hAnsi="仿宋" w:eastAsia="仿宋" w:cs="仿宋"/>
            <w:b w:val="0"/>
            <w:bCs/>
            <w:color w:val="000000"/>
            <w:sz w:val="32"/>
            <w:szCs w:val="32"/>
            <w:lang w:val="en-US" w:eastAsia="zh-CN"/>
          </w:rPr>
          <w:t>前提下</w:t>
        </w:r>
      </w:ins>
      <w:ins w:id="190" w:author="lengbinhy" w:date="2017-06-15T15:32:14Z">
        <w:r>
          <w:rPr>
            <w:rFonts w:hint="eastAsia" w:ascii="仿宋" w:hAnsi="仿宋" w:eastAsia="仿宋" w:cs="仿宋"/>
            <w:b w:val="0"/>
            <w:bCs/>
            <w:color w:val="000000"/>
            <w:sz w:val="32"/>
            <w:szCs w:val="32"/>
            <w:lang w:val="en-US" w:eastAsia="zh-CN"/>
          </w:rPr>
          <w:t>，</w:t>
        </w:r>
      </w:ins>
      <w:ins w:id="191" w:author="lengbinhy" w:date="2017-06-15T15:45:12Z">
        <w:r>
          <w:rPr>
            <w:rFonts w:hint="eastAsia" w:ascii="仿宋" w:hAnsi="仿宋" w:eastAsia="仿宋" w:cs="仿宋"/>
            <w:b w:val="0"/>
            <w:bCs/>
            <w:color w:val="000000"/>
            <w:sz w:val="32"/>
            <w:szCs w:val="32"/>
            <w:lang w:val="en-US" w:eastAsia="zh-CN"/>
          </w:rPr>
          <w:t>将</w:t>
        </w:r>
      </w:ins>
      <w:ins w:id="192" w:author="lengbinhy" w:date="2017-06-15T15:45:18Z">
        <w:r>
          <w:rPr>
            <w:rFonts w:hint="eastAsia" w:ascii="仿宋" w:hAnsi="仿宋" w:eastAsia="仿宋" w:cs="仿宋"/>
            <w:b w:val="0"/>
            <w:bCs/>
            <w:color w:val="000000"/>
            <w:sz w:val="32"/>
            <w:szCs w:val="32"/>
            <w:lang w:val="en-US" w:eastAsia="zh-CN"/>
          </w:rPr>
          <w:t>部分</w:t>
        </w:r>
      </w:ins>
      <w:ins w:id="193" w:author="lengbinhy" w:date="2017-06-15T15:45:21Z">
        <w:r>
          <w:rPr>
            <w:rFonts w:hint="eastAsia" w:ascii="仿宋" w:hAnsi="仿宋" w:eastAsia="仿宋" w:cs="仿宋"/>
            <w:b w:val="0"/>
            <w:bCs/>
            <w:color w:val="000000"/>
            <w:sz w:val="32"/>
            <w:szCs w:val="32"/>
            <w:lang w:val="en-US" w:eastAsia="zh-CN"/>
          </w:rPr>
          <w:t>佣金</w:t>
        </w:r>
      </w:ins>
      <w:ins w:id="194" w:author="lengbinhy" w:date="2017-06-15T15:45:24Z">
        <w:r>
          <w:rPr>
            <w:rFonts w:hint="eastAsia" w:ascii="仿宋" w:hAnsi="仿宋" w:eastAsia="仿宋" w:cs="仿宋"/>
            <w:b w:val="0"/>
            <w:bCs/>
            <w:color w:val="000000"/>
            <w:sz w:val="32"/>
            <w:szCs w:val="32"/>
            <w:lang w:val="en-US" w:eastAsia="zh-CN"/>
          </w:rPr>
          <w:t>留在</w:t>
        </w:r>
      </w:ins>
      <w:ins w:id="195" w:author="lengbinhy" w:date="2017-06-15T15:45:25Z">
        <w:r>
          <w:rPr>
            <w:rFonts w:hint="eastAsia" w:ascii="仿宋" w:hAnsi="仿宋" w:eastAsia="仿宋" w:cs="仿宋"/>
            <w:b w:val="0"/>
            <w:bCs/>
            <w:color w:val="000000"/>
            <w:sz w:val="32"/>
            <w:szCs w:val="32"/>
            <w:lang w:val="en-US" w:eastAsia="zh-CN"/>
          </w:rPr>
          <w:t>平台</w:t>
        </w:r>
      </w:ins>
      <w:ins w:id="196" w:author="lengbinhy" w:date="2017-06-15T15:45:26Z">
        <w:r>
          <w:rPr>
            <w:rFonts w:hint="eastAsia" w:ascii="仿宋" w:hAnsi="仿宋" w:eastAsia="仿宋" w:cs="仿宋"/>
            <w:b w:val="0"/>
            <w:bCs/>
            <w:color w:val="000000"/>
            <w:sz w:val="32"/>
            <w:szCs w:val="32"/>
            <w:lang w:val="en-US" w:eastAsia="zh-CN"/>
          </w:rPr>
          <w:t>。</w:t>
        </w:r>
      </w:ins>
      <w:ins w:id="197" w:author="lengbinhy" w:date="2017-06-15T16:04:49Z">
        <w:r>
          <w:rPr>
            <w:rFonts w:hint="eastAsia" w:ascii="仿宋" w:hAnsi="仿宋" w:eastAsia="仿宋" w:cs="仿宋"/>
            <w:b w:val="0"/>
            <w:bCs/>
            <w:color w:val="000000"/>
            <w:sz w:val="32"/>
            <w:szCs w:val="32"/>
            <w:lang w:val="en-US" w:eastAsia="zh-CN"/>
          </w:rPr>
          <w:t>平台</w:t>
        </w:r>
      </w:ins>
      <w:ins w:id="198" w:author="lengbinhy" w:date="2017-06-15T16:04:55Z">
        <w:r>
          <w:rPr>
            <w:rFonts w:hint="eastAsia" w:ascii="仿宋" w:hAnsi="仿宋" w:eastAsia="仿宋" w:cs="仿宋"/>
            <w:b w:val="0"/>
            <w:bCs/>
            <w:color w:val="000000"/>
            <w:sz w:val="32"/>
            <w:szCs w:val="32"/>
            <w:lang w:val="en-US" w:eastAsia="zh-CN"/>
          </w:rPr>
          <w:t>可用作</w:t>
        </w:r>
      </w:ins>
      <w:ins w:id="199" w:author="lengbinhy" w:date="2017-06-15T16:04:56Z">
        <w:r>
          <w:rPr>
            <w:rFonts w:hint="eastAsia" w:ascii="仿宋" w:hAnsi="仿宋" w:eastAsia="仿宋" w:cs="仿宋"/>
            <w:b w:val="0"/>
            <w:bCs/>
            <w:color w:val="000000"/>
            <w:sz w:val="32"/>
            <w:szCs w:val="32"/>
            <w:lang w:val="en-US" w:eastAsia="zh-CN"/>
          </w:rPr>
          <w:t>资金</w:t>
        </w:r>
      </w:ins>
      <w:ins w:id="200" w:author="lengbinhy" w:date="2017-06-15T16:04:57Z">
        <w:r>
          <w:rPr>
            <w:rFonts w:hint="eastAsia" w:ascii="仿宋" w:hAnsi="仿宋" w:eastAsia="仿宋" w:cs="仿宋"/>
            <w:b w:val="0"/>
            <w:bCs/>
            <w:color w:val="000000"/>
            <w:sz w:val="32"/>
            <w:szCs w:val="32"/>
            <w:lang w:val="en-US" w:eastAsia="zh-CN"/>
          </w:rPr>
          <w:t>周转</w:t>
        </w:r>
      </w:ins>
      <w:ins w:id="201" w:author="lengbinhy" w:date="2017-06-15T16:05:05Z">
        <w:r>
          <w:rPr>
            <w:rFonts w:hint="eastAsia" w:ascii="仿宋" w:hAnsi="仿宋" w:eastAsia="仿宋" w:cs="仿宋"/>
            <w:b w:val="0"/>
            <w:bCs/>
            <w:color w:val="000000"/>
            <w:sz w:val="32"/>
            <w:szCs w:val="32"/>
            <w:lang w:val="en-US" w:eastAsia="zh-CN"/>
          </w:rPr>
          <w:t>运营</w:t>
        </w:r>
      </w:ins>
      <w:ins w:id="202" w:author="lengbinhy" w:date="2017-06-15T16:05:06Z">
        <w:r>
          <w:rPr>
            <w:rFonts w:hint="eastAsia" w:ascii="仿宋" w:hAnsi="仿宋" w:eastAsia="仿宋" w:cs="仿宋"/>
            <w:b w:val="0"/>
            <w:bCs/>
            <w:color w:val="000000"/>
            <w:sz w:val="32"/>
            <w:szCs w:val="32"/>
            <w:lang w:val="en-US" w:eastAsia="zh-CN"/>
          </w:rPr>
          <w:t>等</w:t>
        </w:r>
      </w:ins>
      <w:ins w:id="203" w:author="lengbinhy" w:date="2017-06-15T16:05:08Z">
        <w:r>
          <w:rPr>
            <w:rFonts w:hint="eastAsia" w:ascii="仿宋" w:hAnsi="仿宋" w:eastAsia="仿宋" w:cs="仿宋"/>
            <w:b w:val="0"/>
            <w:bCs/>
            <w:color w:val="000000"/>
            <w:sz w:val="32"/>
            <w:szCs w:val="32"/>
            <w:lang w:val="en-US" w:eastAsia="zh-CN"/>
          </w:rPr>
          <w:t>情况，</w:t>
        </w:r>
      </w:ins>
      <w:ins w:id="204" w:author="lengbinhy" w:date="2017-06-15T15:45:35Z">
        <w:r>
          <w:rPr>
            <w:rFonts w:hint="eastAsia" w:ascii="仿宋" w:hAnsi="仿宋" w:eastAsia="仿宋" w:cs="仿宋"/>
            <w:b w:val="0"/>
            <w:bCs/>
            <w:color w:val="000000"/>
            <w:sz w:val="32"/>
            <w:szCs w:val="32"/>
            <w:lang w:val="en-US" w:eastAsia="zh-CN"/>
          </w:rPr>
          <w:t>平台</w:t>
        </w:r>
      </w:ins>
      <w:ins w:id="205" w:author="lengbinhy" w:date="2017-06-15T15:45:36Z">
        <w:r>
          <w:rPr>
            <w:rFonts w:hint="eastAsia" w:ascii="仿宋" w:hAnsi="仿宋" w:eastAsia="仿宋" w:cs="仿宋"/>
            <w:b w:val="0"/>
            <w:bCs/>
            <w:color w:val="000000"/>
            <w:sz w:val="32"/>
            <w:szCs w:val="32"/>
            <w:lang w:val="en-US" w:eastAsia="zh-CN"/>
          </w:rPr>
          <w:t>将</w:t>
        </w:r>
      </w:ins>
      <w:ins w:id="206" w:author="lengbinhy" w:date="2017-06-15T15:45:38Z">
        <w:r>
          <w:rPr>
            <w:rFonts w:hint="eastAsia" w:ascii="仿宋" w:hAnsi="仿宋" w:eastAsia="仿宋" w:cs="仿宋"/>
            <w:b w:val="0"/>
            <w:bCs/>
            <w:color w:val="000000"/>
            <w:sz w:val="32"/>
            <w:szCs w:val="32"/>
            <w:lang w:val="en-US" w:eastAsia="zh-CN"/>
          </w:rPr>
          <w:t>根据</w:t>
        </w:r>
      </w:ins>
      <w:ins w:id="207" w:author="lengbinhy" w:date="2017-06-15T15:45:46Z">
        <w:r>
          <w:rPr>
            <w:rFonts w:hint="eastAsia" w:ascii="仿宋" w:hAnsi="仿宋" w:eastAsia="仿宋" w:cs="仿宋"/>
            <w:b w:val="0"/>
            <w:bCs/>
            <w:color w:val="000000"/>
            <w:sz w:val="32"/>
            <w:szCs w:val="32"/>
            <w:lang w:val="en-US" w:eastAsia="zh-CN"/>
          </w:rPr>
          <w:t>余</w:t>
        </w:r>
      </w:ins>
      <w:ins w:id="208" w:author="lengbinhy" w:date="2017-06-15T15:45:47Z">
        <w:r>
          <w:rPr>
            <w:rFonts w:hint="eastAsia" w:ascii="仿宋" w:hAnsi="仿宋" w:eastAsia="仿宋" w:cs="仿宋"/>
            <w:b w:val="0"/>
            <w:bCs/>
            <w:color w:val="000000"/>
            <w:sz w:val="32"/>
            <w:szCs w:val="32"/>
            <w:lang w:val="en-US" w:eastAsia="zh-CN"/>
          </w:rPr>
          <w:t>额</w:t>
        </w:r>
      </w:ins>
      <w:ins w:id="209" w:author="lengbinhy" w:date="2017-06-15T15:45:48Z">
        <w:r>
          <w:rPr>
            <w:rFonts w:hint="eastAsia" w:ascii="仿宋" w:hAnsi="仿宋" w:eastAsia="仿宋" w:cs="仿宋"/>
            <w:b w:val="0"/>
            <w:bCs/>
            <w:color w:val="000000"/>
            <w:sz w:val="32"/>
            <w:szCs w:val="32"/>
            <w:lang w:val="en-US" w:eastAsia="zh-CN"/>
          </w:rPr>
          <w:t>多少</w:t>
        </w:r>
      </w:ins>
      <w:ins w:id="210" w:author="lengbinhy" w:date="2017-06-15T15:45:53Z">
        <w:r>
          <w:rPr>
            <w:rFonts w:hint="eastAsia" w:ascii="仿宋" w:hAnsi="仿宋" w:eastAsia="仿宋" w:cs="仿宋"/>
            <w:b w:val="0"/>
            <w:bCs/>
            <w:color w:val="000000"/>
            <w:sz w:val="32"/>
            <w:szCs w:val="32"/>
            <w:lang w:val="en-US" w:eastAsia="zh-CN"/>
          </w:rPr>
          <w:t>进行</w:t>
        </w:r>
      </w:ins>
      <w:ins w:id="211" w:author="lengbinhy" w:date="2017-06-15T15:46:53Z">
        <w:r>
          <w:rPr>
            <w:rFonts w:hint="eastAsia" w:ascii="仿宋" w:hAnsi="仿宋" w:eastAsia="仿宋" w:cs="仿宋"/>
            <w:b w:val="0"/>
            <w:bCs/>
            <w:color w:val="000000"/>
            <w:sz w:val="32"/>
            <w:szCs w:val="32"/>
            <w:lang w:val="en-US" w:eastAsia="zh-CN"/>
          </w:rPr>
          <w:t>佣金</w:t>
        </w:r>
      </w:ins>
      <w:ins w:id="212" w:author="lengbinhy" w:date="2017-06-15T15:46:36Z">
        <w:r>
          <w:rPr>
            <w:rFonts w:hint="eastAsia" w:ascii="仿宋" w:hAnsi="仿宋" w:eastAsia="仿宋" w:cs="仿宋"/>
            <w:b w:val="0"/>
            <w:bCs/>
            <w:color w:val="000000"/>
            <w:sz w:val="32"/>
            <w:szCs w:val="32"/>
            <w:lang w:val="en-US" w:eastAsia="zh-CN"/>
          </w:rPr>
          <w:t>积分</w:t>
        </w:r>
      </w:ins>
      <w:ins w:id="213" w:author="lengbinhy" w:date="2017-06-15T15:46:55Z">
        <w:r>
          <w:rPr>
            <w:rFonts w:hint="eastAsia" w:ascii="仿宋" w:hAnsi="仿宋" w:eastAsia="仿宋" w:cs="仿宋"/>
            <w:b w:val="0"/>
            <w:bCs/>
            <w:color w:val="000000"/>
            <w:sz w:val="32"/>
            <w:szCs w:val="32"/>
            <w:lang w:val="en-US" w:eastAsia="zh-CN"/>
          </w:rPr>
          <w:t>。</w:t>
        </w:r>
      </w:ins>
      <w:ins w:id="214" w:author="lengbinhy" w:date="2017-06-15T15:47:04Z">
        <w:r>
          <w:rPr>
            <w:rFonts w:hint="eastAsia" w:ascii="仿宋" w:hAnsi="仿宋" w:eastAsia="仿宋" w:cs="仿宋"/>
            <w:b w:val="0"/>
            <w:bCs/>
            <w:color w:val="000000"/>
            <w:sz w:val="32"/>
            <w:szCs w:val="32"/>
            <w:lang w:val="en-US" w:eastAsia="zh-CN"/>
          </w:rPr>
          <w:t>在</w:t>
        </w:r>
      </w:ins>
      <w:ins w:id="215" w:author="lengbinhy" w:date="2017-06-15T15:47:06Z">
        <w:r>
          <w:rPr>
            <w:rFonts w:hint="eastAsia" w:ascii="仿宋" w:hAnsi="仿宋" w:eastAsia="仿宋" w:cs="仿宋"/>
            <w:b w:val="0"/>
            <w:bCs/>
            <w:color w:val="000000"/>
            <w:sz w:val="32"/>
            <w:szCs w:val="32"/>
            <w:lang w:val="en-US" w:eastAsia="zh-CN"/>
          </w:rPr>
          <w:t>到达一定</w:t>
        </w:r>
      </w:ins>
      <w:ins w:id="216" w:author="lengbinhy" w:date="2017-06-15T15:47:29Z">
        <w:r>
          <w:rPr>
            <w:rFonts w:hint="eastAsia" w:ascii="仿宋" w:hAnsi="仿宋" w:eastAsia="仿宋" w:cs="仿宋"/>
            <w:b w:val="0"/>
            <w:bCs/>
            <w:color w:val="000000"/>
            <w:sz w:val="32"/>
            <w:szCs w:val="32"/>
            <w:lang w:val="en-US" w:eastAsia="zh-CN"/>
          </w:rPr>
          <w:t>佣金</w:t>
        </w:r>
      </w:ins>
      <w:ins w:id="217" w:author="lengbinhy" w:date="2017-06-15T15:47:20Z">
        <w:r>
          <w:rPr>
            <w:rFonts w:hint="eastAsia" w:ascii="仿宋" w:hAnsi="仿宋" w:eastAsia="仿宋" w:cs="仿宋"/>
            <w:b w:val="0"/>
            <w:bCs/>
            <w:color w:val="000000"/>
            <w:sz w:val="32"/>
            <w:szCs w:val="32"/>
            <w:lang w:val="en-US" w:eastAsia="zh-CN"/>
          </w:rPr>
          <w:t>积分后</w:t>
        </w:r>
      </w:ins>
      <w:ins w:id="218" w:author="lengbinhy" w:date="2017-06-15T15:47:47Z">
        <w:r>
          <w:rPr>
            <w:rFonts w:hint="eastAsia" w:ascii="仿宋" w:hAnsi="仿宋" w:eastAsia="仿宋" w:cs="仿宋"/>
            <w:b w:val="0"/>
            <w:bCs/>
            <w:color w:val="000000"/>
            <w:sz w:val="32"/>
            <w:szCs w:val="32"/>
            <w:lang w:val="en-US" w:eastAsia="zh-CN"/>
          </w:rPr>
          <w:t>积分可以</w:t>
        </w:r>
      </w:ins>
      <w:ins w:id="219" w:author="lengbinhy" w:date="2017-06-15T15:47:49Z">
        <w:r>
          <w:rPr>
            <w:rFonts w:hint="eastAsia" w:ascii="仿宋" w:hAnsi="仿宋" w:eastAsia="仿宋" w:cs="仿宋"/>
            <w:b w:val="0"/>
            <w:bCs/>
            <w:color w:val="000000"/>
            <w:sz w:val="32"/>
            <w:szCs w:val="32"/>
            <w:lang w:val="en-US" w:eastAsia="zh-CN"/>
          </w:rPr>
          <w:t>换取</w:t>
        </w:r>
      </w:ins>
      <w:ins w:id="220" w:author="lengbinhy" w:date="2017-06-15T15:47:51Z">
        <w:r>
          <w:rPr>
            <w:rFonts w:hint="eastAsia" w:ascii="仿宋" w:hAnsi="仿宋" w:eastAsia="仿宋" w:cs="仿宋"/>
            <w:b w:val="0"/>
            <w:bCs/>
            <w:color w:val="000000"/>
            <w:sz w:val="32"/>
            <w:szCs w:val="32"/>
            <w:lang w:val="en-US" w:eastAsia="zh-CN"/>
          </w:rPr>
          <w:t>现金。</w:t>
        </w:r>
      </w:ins>
    </w:p>
    <w:tbl>
      <w:tblPr>
        <w:tblStyle w:val="10"/>
        <w:tblW w:w="5630"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Change w:id="221" w:author="lengbinhy" w:date="2017-06-15T15:55:05Z">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PrChange>
      </w:tblPr>
      <w:tblGrid>
        <w:gridCol w:w="2650"/>
        <w:gridCol w:w="2980"/>
        <w:tblGridChange w:id="222">
          <w:tblGrid>
            <w:gridCol w:w="4261"/>
            <w:gridCol w:w="426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Change w:id="224" w:author="lengbinhy" w:date="2017-06-15T15:55: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blPrExChange>
        </w:tblPrEx>
        <w:trPr>
          <w:ins w:id="223" w:author="lengbinhy" w:date="2017-06-15T15:54:56Z"/>
        </w:trPr>
        <w:tc>
          <w:tcPr>
            <w:tcW w:w="2650" w:type="dxa"/>
            <w:tcPrChange w:id="225" w:author="lengbinhy" w:date="2017-06-15T15:55:05Z">
              <w:tcPr>
                <w:tcW w:w="4261" w:type="dxa"/>
              </w:tcPr>
            </w:tcPrChange>
          </w:tcPr>
          <w:p>
            <w:pPr>
              <w:numPr>
                <w:ilvl w:val="-1"/>
                <w:numId w:val="0"/>
              </w:numPr>
              <w:tabs>
                <w:tab w:val="left" w:pos="1876"/>
              </w:tabs>
              <w:spacing w:line="360" w:lineRule="auto"/>
              <w:rPr>
                <w:ins w:id="226" w:author="lengbinhy" w:date="2017-06-15T15:54:56Z"/>
                <w:rFonts w:hint="eastAsia" w:ascii="仿宋" w:hAnsi="仿宋" w:eastAsia="仿宋" w:cs="仿宋"/>
                <w:b/>
                <w:bCs w:val="0"/>
                <w:color w:val="000000"/>
                <w:sz w:val="30"/>
                <w:szCs w:val="30"/>
                <w:vertAlign w:val="baseline"/>
                <w:lang w:val="en-US" w:eastAsia="zh-CN"/>
                <w:rPrChange w:id="227" w:author="lengbinhy" w:date="2017-06-15T16:04:26Z">
                  <w:rPr>
                    <w:ins w:id="228" w:author="lengbinhy" w:date="2017-06-15T15:54:56Z"/>
                    <w:rFonts w:hint="eastAsia" w:ascii="仿宋" w:hAnsi="仿宋" w:eastAsia="仿宋" w:cs="仿宋"/>
                    <w:b w:val="0"/>
                    <w:bCs/>
                    <w:color w:val="000000"/>
                    <w:sz w:val="32"/>
                    <w:szCs w:val="32"/>
                    <w:vertAlign w:val="baseline"/>
                    <w:lang w:val="en-US" w:eastAsia="zh-CN"/>
                  </w:rPr>
                </w:rPrChange>
              </w:rPr>
            </w:pPr>
            <w:ins w:id="229" w:author="lengbinhy" w:date="2017-06-15T15:55:22Z">
              <w:r>
                <w:rPr>
                  <w:rFonts w:hint="eastAsia" w:ascii="仿宋" w:hAnsi="仿宋" w:eastAsia="仿宋" w:cs="仿宋"/>
                  <w:b/>
                  <w:bCs w:val="0"/>
                  <w:color w:val="000000"/>
                  <w:sz w:val="30"/>
                  <w:szCs w:val="30"/>
                  <w:lang w:val="en-US" w:eastAsia="zh-CN"/>
                  <w:rPrChange w:id="230" w:author="lengbinhy" w:date="2017-06-15T16:04:26Z">
                    <w:rPr>
                      <w:rFonts w:hint="eastAsia" w:ascii="仿宋" w:hAnsi="仿宋" w:eastAsia="仿宋" w:cs="仿宋"/>
                      <w:b w:val="0"/>
                      <w:bCs/>
                      <w:color w:val="000000"/>
                      <w:sz w:val="32"/>
                      <w:szCs w:val="32"/>
                      <w:lang w:val="en-US" w:eastAsia="zh-CN"/>
                    </w:rPr>
                  </w:rPrChange>
                </w:rPr>
                <w:t>积分</w:t>
              </w:r>
            </w:ins>
            <w:ins w:id="232" w:author="lengbinhy" w:date="2017-06-15T15:55:25Z">
              <w:r>
                <w:rPr>
                  <w:rFonts w:hint="eastAsia" w:ascii="仿宋" w:hAnsi="仿宋" w:eastAsia="仿宋" w:cs="仿宋"/>
                  <w:b/>
                  <w:bCs w:val="0"/>
                  <w:color w:val="000000"/>
                  <w:sz w:val="30"/>
                  <w:szCs w:val="30"/>
                  <w:lang w:val="en-US" w:eastAsia="zh-CN"/>
                  <w:rPrChange w:id="233" w:author="lengbinhy" w:date="2017-06-15T16:04:26Z">
                    <w:rPr>
                      <w:rFonts w:hint="eastAsia" w:ascii="仿宋" w:hAnsi="仿宋" w:eastAsia="仿宋" w:cs="仿宋"/>
                      <w:b w:val="0"/>
                      <w:bCs/>
                      <w:color w:val="000000"/>
                      <w:sz w:val="32"/>
                      <w:szCs w:val="32"/>
                      <w:lang w:val="en-US" w:eastAsia="zh-CN"/>
                    </w:rPr>
                  </w:rPrChange>
                </w:rPr>
                <w:t>公式</w:t>
              </w:r>
            </w:ins>
            <w:ins w:id="235" w:author="lengbinhy" w:date="2017-06-15T15:55:39Z">
              <w:r>
                <w:rPr>
                  <w:rFonts w:hint="eastAsia" w:ascii="仿宋" w:hAnsi="仿宋" w:eastAsia="仿宋" w:cs="仿宋"/>
                  <w:b/>
                  <w:bCs w:val="0"/>
                  <w:color w:val="000000"/>
                  <w:sz w:val="30"/>
                  <w:szCs w:val="30"/>
                  <w:lang w:val="en-US" w:eastAsia="zh-CN"/>
                  <w:rPrChange w:id="236" w:author="lengbinhy" w:date="2017-06-15T16:04:26Z">
                    <w:rPr>
                      <w:rFonts w:hint="eastAsia" w:ascii="仿宋" w:hAnsi="仿宋" w:eastAsia="仿宋" w:cs="仿宋"/>
                      <w:b w:val="0"/>
                      <w:bCs/>
                      <w:color w:val="000000"/>
                      <w:sz w:val="32"/>
                      <w:szCs w:val="32"/>
                      <w:lang w:val="en-US" w:eastAsia="zh-CN"/>
                    </w:rPr>
                  </w:rPrChange>
                </w:rPr>
                <w:t>（</w:t>
              </w:r>
            </w:ins>
            <w:ins w:id="238" w:author="lengbinhy" w:date="2017-06-15T15:55:46Z">
              <w:r>
                <w:rPr>
                  <w:rFonts w:hint="eastAsia" w:ascii="仿宋" w:hAnsi="仿宋" w:eastAsia="仿宋" w:cs="仿宋"/>
                  <w:b/>
                  <w:bCs w:val="0"/>
                  <w:color w:val="000000"/>
                  <w:sz w:val="30"/>
                  <w:szCs w:val="30"/>
                  <w:lang w:val="en-US" w:eastAsia="zh-CN"/>
                  <w:rPrChange w:id="239" w:author="lengbinhy" w:date="2017-06-15T16:04:26Z">
                    <w:rPr>
                      <w:rFonts w:hint="eastAsia" w:ascii="仿宋" w:hAnsi="仿宋" w:eastAsia="仿宋" w:cs="仿宋"/>
                      <w:b w:val="0"/>
                      <w:bCs/>
                      <w:color w:val="000000"/>
                      <w:sz w:val="32"/>
                      <w:szCs w:val="32"/>
                      <w:lang w:val="en-US" w:eastAsia="zh-CN"/>
                    </w:rPr>
                  </w:rPrChange>
                </w:rPr>
                <w:t>每</w:t>
              </w:r>
            </w:ins>
            <w:ins w:id="241" w:author="lengbinhy" w:date="2017-06-15T15:55:40Z">
              <w:r>
                <w:rPr>
                  <w:rFonts w:hint="eastAsia" w:ascii="仿宋" w:hAnsi="仿宋" w:eastAsia="仿宋" w:cs="仿宋"/>
                  <w:b/>
                  <w:bCs w:val="0"/>
                  <w:color w:val="000000"/>
                  <w:sz w:val="30"/>
                  <w:szCs w:val="30"/>
                  <w:lang w:val="en-US" w:eastAsia="zh-CN"/>
                  <w:rPrChange w:id="242" w:author="lengbinhy" w:date="2017-06-15T16:04:26Z">
                    <w:rPr>
                      <w:rFonts w:hint="eastAsia" w:ascii="仿宋" w:hAnsi="仿宋" w:eastAsia="仿宋" w:cs="仿宋"/>
                      <w:b w:val="0"/>
                      <w:bCs/>
                      <w:color w:val="000000"/>
                      <w:sz w:val="32"/>
                      <w:szCs w:val="32"/>
                      <w:lang w:val="en-US" w:eastAsia="zh-CN"/>
                    </w:rPr>
                  </w:rPrChange>
                </w:rPr>
                <w:t>日</w:t>
              </w:r>
            </w:ins>
            <w:ins w:id="244" w:author="lengbinhy" w:date="2017-06-15T15:55:39Z">
              <w:r>
                <w:rPr>
                  <w:rFonts w:hint="eastAsia" w:ascii="仿宋" w:hAnsi="仿宋" w:eastAsia="仿宋" w:cs="仿宋"/>
                  <w:b/>
                  <w:bCs w:val="0"/>
                  <w:color w:val="000000"/>
                  <w:sz w:val="30"/>
                  <w:szCs w:val="30"/>
                  <w:lang w:val="en-US" w:eastAsia="zh-CN"/>
                  <w:rPrChange w:id="245" w:author="lengbinhy" w:date="2017-06-15T16:04:26Z">
                    <w:rPr>
                      <w:rFonts w:hint="eastAsia" w:ascii="仿宋" w:hAnsi="仿宋" w:eastAsia="仿宋" w:cs="仿宋"/>
                      <w:b w:val="0"/>
                      <w:bCs/>
                      <w:color w:val="000000"/>
                      <w:sz w:val="32"/>
                      <w:szCs w:val="32"/>
                      <w:lang w:val="en-US" w:eastAsia="zh-CN"/>
                    </w:rPr>
                  </w:rPrChange>
                </w:rPr>
                <w:t>）</w:t>
              </w:r>
            </w:ins>
          </w:p>
        </w:tc>
        <w:tc>
          <w:tcPr>
            <w:tcW w:w="2980" w:type="dxa"/>
            <w:tcPrChange w:id="247" w:author="lengbinhy" w:date="2017-06-15T15:55:05Z">
              <w:tcPr>
                <w:tcW w:w="4261" w:type="dxa"/>
              </w:tcPr>
            </w:tcPrChange>
          </w:tcPr>
          <w:p>
            <w:pPr>
              <w:numPr>
                <w:ilvl w:val="-1"/>
                <w:numId w:val="0"/>
              </w:numPr>
              <w:tabs>
                <w:tab w:val="left" w:pos="1876"/>
              </w:tabs>
              <w:spacing w:line="360" w:lineRule="auto"/>
              <w:rPr>
                <w:ins w:id="248" w:author="lengbinhy" w:date="2017-06-15T15:54:56Z"/>
                <w:rFonts w:hint="eastAsia" w:ascii="仿宋" w:hAnsi="仿宋" w:eastAsia="仿宋" w:cs="仿宋"/>
                <w:b w:val="0"/>
                <w:bCs/>
                <w:color w:val="000000"/>
                <w:sz w:val="30"/>
                <w:szCs w:val="30"/>
                <w:vertAlign w:val="baseline"/>
                <w:lang w:val="en-US" w:eastAsia="zh-CN"/>
                <w:rPrChange w:id="249" w:author="lengbinhy" w:date="2017-06-15T16:04:20Z">
                  <w:rPr>
                    <w:ins w:id="250" w:author="lengbinhy" w:date="2017-06-15T15:54:56Z"/>
                    <w:rFonts w:hint="eastAsia" w:ascii="仿宋" w:hAnsi="仿宋" w:eastAsia="仿宋" w:cs="仿宋"/>
                    <w:b w:val="0"/>
                    <w:bCs/>
                    <w:color w:val="000000"/>
                    <w:sz w:val="32"/>
                    <w:szCs w:val="32"/>
                    <w:vertAlign w:val="baseline"/>
                    <w:lang w:val="en-US" w:eastAsia="zh-CN"/>
                  </w:rPr>
                </w:rPrChange>
              </w:rPr>
            </w:pPr>
            <w:ins w:id="251" w:author="lengbinhy" w:date="2017-06-15T15:56:59Z">
              <w:r>
                <w:rPr>
                  <w:rFonts w:hint="eastAsia" w:ascii="仿宋" w:hAnsi="仿宋" w:eastAsia="仿宋" w:cs="仿宋"/>
                  <w:b w:val="0"/>
                  <w:bCs/>
                  <w:color w:val="000000"/>
                  <w:sz w:val="30"/>
                  <w:szCs w:val="30"/>
                  <w:vertAlign w:val="baseline"/>
                  <w:lang w:val="en-US" w:eastAsia="zh-CN"/>
                  <w:rPrChange w:id="252" w:author="lengbinhy" w:date="2017-06-15T16:04:20Z">
                    <w:rPr>
                      <w:rFonts w:hint="eastAsia" w:ascii="仿宋" w:hAnsi="仿宋" w:eastAsia="仿宋" w:cs="仿宋"/>
                      <w:b w:val="0"/>
                      <w:bCs/>
                      <w:color w:val="000000"/>
                      <w:sz w:val="32"/>
                      <w:szCs w:val="32"/>
                      <w:vertAlign w:val="baseline"/>
                      <w:lang w:val="en-US" w:eastAsia="zh-CN"/>
                    </w:rPr>
                  </w:rPrChange>
                </w:rPr>
                <w:t>余额</w:t>
              </w:r>
            </w:ins>
            <w:ins w:id="254" w:author="lengbinhy" w:date="2017-06-15T15:57:02Z">
              <w:r>
                <w:rPr>
                  <w:rFonts w:hint="eastAsia" w:ascii="仿宋" w:hAnsi="仿宋" w:eastAsia="仿宋" w:cs="仿宋"/>
                  <w:b w:val="0"/>
                  <w:bCs/>
                  <w:color w:val="000000"/>
                  <w:sz w:val="30"/>
                  <w:szCs w:val="30"/>
                  <w:vertAlign w:val="baseline"/>
                  <w:lang w:val="en-US" w:eastAsia="zh-CN"/>
                  <w:rPrChange w:id="255" w:author="lengbinhy" w:date="2017-06-15T16:04:20Z">
                    <w:rPr>
                      <w:rFonts w:hint="eastAsia" w:ascii="仿宋" w:hAnsi="仿宋" w:eastAsia="仿宋" w:cs="仿宋"/>
                      <w:b w:val="0"/>
                      <w:bCs/>
                      <w:color w:val="000000"/>
                      <w:sz w:val="32"/>
                      <w:szCs w:val="32"/>
                      <w:vertAlign w:val="baseline"/>
                      <w:lang w:val="en-US" w:eastAsia="zh-CN"/>
                    </w:rPr>
                  </w:rPrChange>
                </w:rPr>
                <w:t xml:space="preserve"> *</w:t>
              </w:r>
            </w:ins>
            <w:ins w:id="257" w:author="lengbinhy" w:date="2017-06-15T15:57:03Z">
              <w:r>
                <w:rPr>
                  <w:rFonts w:hint="eastAsia" w:ascii="仿宋" w:hAnsi="仿宋" w:eastAsia="仿宋" w:cs="仿宋"/>
                  <w:b w:val="0"/>
                  <w:bCs/>
                  <w:color w:val="000000"/>
                  <w:sz w:val="30"/>
                  <w:szCs w:val="30"/>
                  <w:vertAlign w:val="baseline"/>
                  <w:lang w:val="en-US" w:eastAsia="zh-CN"/>
                  <w:rPrChange w:id="258" w:author="lengbinhy" w:date="2017-06-15T16:04:20Z">
                    <w:rPr>
                      <w:rFonts w:hint="eastAsia" w:ascii="仿宋" w:hAnsi="仿宋" w:eastAsia="仿宋" w:cs="仿宋"/>
                      <w:b w:val="0"/>
                      <w:bCs/>
                      <w:color w:val="000000"/>
                      <w:sz w:val="32"/>
                      <w:szCs w:val="32"/>
                      <w:vertAlign w:val="baseline"/>
                      <w:lang w:val="en-US" w:eastAsia="zh-CN"/>
                    </w:rPr>
                  </w:rPrChange>
                </w:rPr>
                <w:t xml:space="preserve"> </w:t>
              </w:r>
            </w:ins>
            <w:ins w:id="260" w:author="lengbinhy" w:date="2017-06-15T15:57:35Z">
              <w:r>
                <w:rPr>
                  <w:rFonts w:hint="eastAsia" w:ascii="仿宋" w:hAnsi="仿宋" w:eastAsia="仿宋" w:cs="仿宋"/>
                  <w:b w:val="0"/>
                  <w:i w:val="0"/>
                  <w:caps w:val="0"/>
                  <w:color w:val="333333"/>
                  <w:spacing w:val="0"/>
                  <w:sz w:val="30"/>
                  <w:szCs w:val="30"/>
                  <w:shd w:val="clear" w:fill="FFFFFF"/>
                  <w:rPrChange w:id="261" w:author="lengbinhy" w:date="2017-06-15T16:04:20Z">
                    <w:rPr>
                      <w:rFonts w:ascii="Arial" w:hAnsi="Arial" w:eastAsia="宋体" w:cs="Arial"/>
                      <w:b w:val="0"/>
                      <w:i w:val="0"/>
                      <w:caps w:val="0"/>
                      <w:color w:val="333333"/>
                      <w:spacing w:val="0"/>
                      <w:sz w:val="15"/>
                      <w:szCs w:val="15"/>
                      <w:shd w:val="clear" w:fill="FFFFFF"/>
                    </w:rPr>
                  </w:rPrChange>
                </w:rPr>
                <w:t> </w:t>
              </w:r>
            </w:ins>
            <w:ins w:id="263" w:author="lengbinhy" w:date="2017-06-15T15:57:52Z">
              <w:r>
                <w:rPr>
                  <w:rFonts w:hint="eastAsia" w:ascii="仿宋" w:hAnsi="仿宋" w:eastAsia="仿宋" w:cs="仿宋"/>
                  <w:b w:val="0"/>
                  <w:i w:val="0"/>
                  <w:caps w:val="0"/>
                  <w:color w:val="333333"/>
                  <w:spacing w:val="0"/>
                  <w:sz w:val="30"/>
                  <w:szCs w:val="30"/>
                  <w:shd w:val="clear" w:fill="FFFFFF"/>
                  <w:lang w:val="en-US" w:eastAsia="zh-CN"/>
                  <w:rPrChange w:id="264" w:author="lengbinhy" w:date="2017-06-15T16:04:20Z">
                    <w:rPr>
                      <w:rFonts w:hint="eastAsia" w:ascii="Arial" w:hAnsi="Arial" w:eastAsia="宋体" w:cs="Arial"/>
                      <w:b w:val="0"/>
                      <w:i w:val="0"/>
                      <w:caps w:val="0"/>
                      <w:color w:val="333333"/>
                      <w:spacing w:val="0"/>
                      <w:sz w:val="28"/>
                      <w:szCs w:val="28"/>
                      <w:shd w:val="clear" w:fill="FFFFFF"/>
                      <w:lang w:val="en-US" w:eastAsia="zh-CN"/>
                    </w:rPr>
                  </w:rPrChange>
                </w:rPr>
                <w:t>5</w:t>
              </w:r>
            </w:ins>
            <w:ins w:id="266" w:author="lengbinhy" w:date="2017-06-15T15:57:35Z">
              <w:r>
                <w:rPr>
                  <w:rFonts w:hint="eastAsia" w:ascii="仿宋" w:hAnsi="仿宋" w:eastAsia="仿宋" w:cs="仿宋"/>
                  <w:b w:val="0"/>
                  <w:i w:val="0"/>
                  <w:caps w:val="0"/>
                  <w:color w:val="333333"/>
                  <w:spacing w:val="0"/>
                  <w:sz w:val="30"/>
                  <w:szCs w:val="30"/>
                  <w:shd w:val="clear" w:fill="FFFFFF"/>
                  <w:rPrChange w:id="267" w:author="lengbinhy" w:date="2017-06-15T16:04:20Z">
                    <w:rPr>
                      <w:rFonts w:hint="default" w:ascii="Arial" w:hAnsi="Arial" w:eastAsia="宋体" w:cs="Arial"/>
                      <w:b w:val="0"/>
                      <w:i w:val="0"/>
                      <w:caps w:val="0"/>
                      <w:color w:val="333333"/>
                      <w:spacing w:val="0"/>
                      <w:sz w:val="15"/>
                      <w:szCs w:val="15"/>
                      <w:shd w:val="clear" w:fill="FFFFFF"/>
                    </w:rPr>
                  </w:rPrChange>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Change w:id="270" w:author="lengbinhy" w:date="2017-06-15T15:55: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blPrExChange>
        </w:tblPrEx>
        <w:trPr>
          <w:ins w:id="269" w:author="lengbinhy" w:date="2017-06-15T15:54:56Z"/>
        </w:trPr>
        <w:tc>
          <w:tcPr>
            <w:tcW w:w="2650" w:type="dxa"/>
            <w:tcPrChange w:id="271" w:author="lengbinhy" w:date="2017-06-15T15:55:05Z">
              <w:tcPr>
                <w:tcW w:w="4261" w:type="dxa"/>
              </w:tcPr>
            </w:tcPrChange>
          </w:tcPr>
          <w:p>
            <w:pPr>
              <w:numPr>
                <w:ilvl w:val="-1"/>
                <w:numId w:val="0"/>
              </w:numPr>
              <w:tabs>
                <w:tab w:val="left" w:pos="1876"/>
              </w:tabs>
              <w:spacing w:line="360" w:lineRule="auto"/>
              <w:rPr>
                <w:ins w:id="272" w:author="lengbinhy" w:date="2017-06-15T15:54:56Z"/>
                <w:rFonts w:hint="eastAsia" w:ascii="仿宋" w:hAnsi="仿宋" w:eastAsia="仿宋" w:cs="仿宋"/>
                <w:b/>
                <w:bCs w:val="0"/>
                <w:color w:val="000000"/>
                <w:sz w:val="30"/>
                <w:szCs w:val="30"/>
                <w:vertAlign w:val="baseline"/>
                <w:lang w:val="en-US" w:eastAsia="zh-CN"/>
                <w:rPrChange w:id="273" w:author="lengbinhy" w:date="2017-06-15T16:04:26Z">
                  <w:rPr>
                    <w:ins w:id="274" w:author="lengbinhy" w:date="2017-06-15T15:54:56Z"/>
                    <w:rFonts w:hint="eastAsia" w:ascii="仿宋" w:hAnsi="仿宋" w:eastAsia="仿宋" w:cs="仿宋"/>
                    <w:b w:val="0"/>
                    <w:bCs/>
                    <w:color w:val="000000"/>
                    <w:sz w:val="32"/>
                    <w:szCs w:val="32"/>
                    <w:vertAlign w:val="baseline"/>
                    <w:lang w:val="en-US" w:eastAsia="zh-CN"/>
                  </w:rPr>
                </w:rPrChange>
              </w:rPr>
            </w:pPr>
            <w:ins w:id="275" w:author="lengbinhy" w:date="2017-06-15T15:58:57Z">
              <w:r>
                <w:rPr>
                  <w:rFonts w:hint="eastAsia" w:ascii="仿宋" w:hAnsi="仿宋" w:eastAsia="仿宋" w:cs="仿宋"/>
                  <w:b/>
                  <w:bCs w:val="0"/>
                  <w:color w:val="000000"/>
                  <w:sz w:val="30"/>
                  <w:szCs w:val="30"/>
                  <w:vertAlign w:val="baseline"/>
                  <w:lang w:val="en-US" w:eastAsia="zh-CN"/>
                  <w:rPrChange w:id="276" w:author="lengbinhy" w:date="2017-06-15T16:04:26Z">
                    <w:rPr>
                      <w:rFonts w:hint="eastAsia" w:ascii="仿宋" w:hAnsi="仿宋" w:eastAsia="仿宋" w:cs="仿宋"/>
                      <w:b w:val="0"/>
                      <w:bCs/>
                      <w:color w:val="000000"/>
                      <w:sz w:val="32"/>
                      <w:szCs w:val="32"/>
                      <w:vertAlign w:val="baseline"/>
                      <w:lang w:val="en-US" w:eastAsia="zh-CN"/>
                    </w:rPr>
                  </w:rPrChange>
                </w:rPr>
                <w:t>积分兑换</w:t>
              </w:r>
            </w:ins>
          </w:p>
        </w:tc>
        <w:tc>
          <w:tcPr>
            <w:tcW w:w="2980" w:type="dxa"/>
            <w:tcPrChange w:id="278" w:author="lengbinhy" w:date="2017-06-15T15:55:05Z">
              <w:tcPr>
                <w:tcW w:w="4261" w:type="dxa"/>
              </w:tcPr>
            </w:tcPrChange>
          </w:tcPr>
          <w:p>
            <w:pPr>
              <w:numPr>
                <w:ilvl w:val="-1"/>
                <w:numId w:val="0"/>
              </w:numPr>
              <w:tabs>
                <w:tab w:val="left" w:pos="1876"/>
              </w:tabs>
              <w:spacing w:line="360" w:lineRule="auto"/>
              <w:rPr>
                <w:ins w:id="279" w:author="lengbinhy" w:date="2017-06-15T15:54:56Z"/>
                <w:rFonts w:hint="eastAsia" w:ascii="仿宋" w:hAnsi="仿宋" w:eastAsia="仿宋" w:cs="仿宋"/>
                <w:b w:val="0"/>
                <w:bCs/>
                <w:color w:val="000000"/>
                <w:sz w:val="30"/>
                <w:szCs w:val="30"/>
                <w:vertAlign w:val="baseline"/>
                <w:lang w:val="en-US" w:eastAsia="zh-CN"/>
                <w:rPrChange w:id="280" w:author="lengbinhy" w:date="2017-06-15T16:04:20Z">
                  <w:rPr>
                    <w:ins w:id="281" w:author="lengbinhy" w:date="2017-06-15T15:54:56Z"/>
                    <w:rFonts w:hint="eastAsia" w:ascii="仿宋" w:hAnsi="仿宋" w:eastAsia="仿宋" w:cs="仿宋"/>
                    <w:b w:val="0"/>
                    <w:bCs/>
                    <w:color w:val="000000"/>
                    <w:sz w:val="32"/>
                    <w:szCs w:val="32"/>
                    <w:vertAlign w:val="baseline"/>
                    <w:lang w:val="en-US" w:eastAsia="zh-CN"/>
                  </w:rPr>
                </w:rPrChange>
              </w:rPr>
            </w:pPr>
            <w:ins w:id="282" w:author="lengbinhy" w:date="2017-06-15T15:59:03Z">
              <w:r>
                <w:rPr>
                  <w:rFonts w:hint="eastAsia" w:ascii="仿宋" w:hAnsi="仿宋" w:eastAsia="仿宋" w:cs="仿宋"/>
                  <w:b w:val="0"/>
                  <w:bCs/>
                  <w:color w:val="000000"/>
                  <w:sz w:val="30"/>
                  <w:szCs w:val="30"/>
                  <w:vertAlign w:val="baseline"/>
                  <w:lang w:val="en-US" w:eastAsia="zh-CN"/>
                  <w:rPrChange w:id="283" w:author="lengbinhy" w:date="2017-06-15T16:04:20Z">
                    <w:rPr>
                      <w:rFonts w:hint="eastAsia" w:ascii="仿宋" w:hAnsi="仿宋" w:eastAsia="仿宋" w:cs="仿宋"/>
                      <w:b w:val="0"/>
                      <w:bCs/>
                      <w:color w:val="000000"/>
                      <w:sz w:val="32"/>
                      <w:szCs w:val="32"/>
                      <w:vertAlign w:val="baseline"/>
                      <w:lang w:val="en-US" w:eastAsia="zh-CN"/>
                    </w:rPr>
                  </w:rPrChange>
                </w:rPr>
                <w:t>5</w:t>
              </w:r>
            </w:ins>
            <w:ins w:id="285" w:author="lengbinhy" w:date="2017-06-15T15:59:04Z">
              <w:r>
                <w:rPr>
                  <w:rFonts w:hint="eastAsia" w:ascii="仿宋" w:hAnsi="仿宋" w:eastAsia="仿宋" w:cs="仿宋"/>
                  <w:b w:val="0"/>
                  <w:bCs/>
                  <w:color w:val="000000"/>
                  <w:sz w:val="30"/>
                  <w:szCs w:val="30"/>
                  <w:vertAlign w:val="baseline"/>
                  <w:lang w:val="en-US" w:eastAsia="zh-CN"/>
                  <w:rPrChange w:id="286" w:author="lengbinhy" w:date="2017-06-15T16:04:20Z">
                    <w:rPr>
                      <w:rFonts w:hint="eastAsia" w:ascii="仿宋" w:hAnsi="仿宋" w:eastAsia="仿宋" w:cs="仿宋"/>
                      <w:b w:val="0"/>
                      <w:bCs/>
                      <w:color w:val="000000"/>
                      <w:sz w:val="32"/>
                      <w:szCs w:val="32"/>
                      <w:vertAlign w:val="baseline"/>
                      <w:lang w:val="en-US" w:eastAsia="zh-CN"/>
                    </w:rPr>
                  </w:rPrChange>
                </w:rPr>
                <w:t>00</w:t>
              </w:r>
            </w:ins>
            <w:ins w:id="288" w:author="lengbinhy" w:date="2017-06-15T15:59:06Z">
              <w:r>
                <w:rPr>
                  <w:rFonts w:hint="eastAsia" w:ascii="仿宋" w:hAnsi="仿宋" w:eastAsia="仿宋" w:cs="仿宋"/>
                  <w:b w:val="0"/>
                  <w:bCs/>
                  <w:color w:val="000000"/>
                  <w:sz w:val="30"/>
                  <w:szCs w:val="30"/>
                  <w:vertAlign w:val="baseline"/>
                  <w:lang w:val="en-US" w:eastAsia="zh-CN"/>
                  <w:rPrChange w:id="289" w:author="lengbinhy" w:date="2017-06-15T16:04:20Z">
                    <w:rPr>
                      <w:rFonts w:hint="eastAsia" w:ascii="仿宋" w:hAnsi="仿宋" w:eastAsia="仿宋" w:cs="仿宋"/>
                      <w:b w:val="0"/>
                      <w:bCs/>
                      <w:color w:val="000000"/>
                      <w:sz w:val="32"/>
                      <w:szCs w:val="32"/>
                      <w:vertAlign w:val="baseline"/>
                      <w:lang w:val="en-US" w:eastAsia="zh-CN"/>
                    </w:rPr>
                  </w:rPrChange>
                </w:rPr>
                <w:t>分</w:t>
              </w:r>
            </w:ins>
            <w:ins w:id="291" w:author="lengbinhy" w:date="2017-06-15T15:59:08Z">
              <w:r>
                <w:rPr>
                  <w:rFonts w:hint="eastAsia" w:ascii="仿宋" w:hAnsi="仿宋" w:eastAsia="仿宋" w:cs="仿宋"/>
                  <w:b w:val="0"/>
                  <w:bCs/>
                  <w:color w:val="000000"/>
                  <w:sz w:val="30"/>
                  <w:szCs w:val="30"/>
                  <w:vertAlign w:val="baseline"/>
                  <w:lang w:val="en-US" w:eastAsia="zh-CN"/>
                  <w:rPrChange w:id="292" w:author="lengbinhy" w:date="2017-06-15T16:04:20Z">
                    <w:rPr>
                      <w:rFonts w:hint="eastAsia" w:ascii="仿宋" w:hAnsi="仿宋" w:eastAsia="仿宋" w:cs="仿宋"/>
                      <w:b w:val="0"/>
                      <w:bCs/>
                      <w:color w:val="000000"/>
                      <w:sz w:val="32"/>
                      <w:szCs w:val="32"/>
                      <w:vertAlign w:val="baseline"/>
                      <w:lang w:val="en-US" w:eastAsia="zh-CN"/>
                    </w:rPr>
                  </w:rPrChange>
                </w:rPr>
                <w:t xml:space="preserve"> = 1</w:t>
              </w:r>
            </w:ins>
            <w:ins w:id="294" w:author="lengbinhy" w:date="2017-06-15T15:59:09Z">
              <w:r>
                <w:rPr>
                  <w:rFonts w:hint="eastAsia" w:ascii="仿宋" w:hAnsi="仿宋" w:eastAsia="仿宋" w:cs="仿宋"/>
                  <w:b w:val="0"/>
                  <w:bCs/>
                  <w:color w:val="000000"/>
                  <w:sz w:val="30"/>
                  <w:szCs w:val="30"/>
                  <w:vertAlign w:val="baseline"/>
                  <w:lang w:val="en-US" w:eastAsia="zh-CN"/>
                  <w:rPrChange w:id="295" w:author="lengbinhy" w:date="2017-06-15T16:04:20Z">
                    <w:rPr>
                      <w:rFonts w:hint="eastAsia" w:ascii="仿宋" w:hAnsi="仿宋" w:eastAsia="仿宋" w:cs="仿宋"/>
                      <w:b w:val="0"/>
                      <w:bCs/>
                      <w:color w:val="000000"/>
                      <w:sz w:val="32"/>
                      <w:szCs w:val="32"/>
                      <w:vertAlign w:val="baseline"/>
                      <w:lang w:val="en-US" w:eastAsia="zh-CN"/>
                    </w:rPr>
                  </w:rPrChange>
                </w:rPr>
                <w:t>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Change w:id="298" w:author="lengbinhy" w:date="2017-06-15T15:55: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blPrExChange>
        </w:tblPrEx>
        <w:trPr>
          <w:ins w:id="297" w:author="lengbinhy" w:date="2017-06-15T15:54:56Z"/>
        </w:trPr>
        <w:tc>
          <w:tcPr>
            <w:tcW w:w="2650" w:type="dxa"/>
            <w:tcPrChange w:id="299" w:author="lengbinhy" w:date="2017-06-15T15:55:05Z">
              <w:tcPr>
                <w:tcW w:w="4261" w:type="dxa"/>
              </w:tcPr>
            </w:tcPrChange>
          </w:tcPr>
          <w:p>
            <w:pPr>
              <w:numPr>
                <w:ilvl w:val="-1"/>
                <w:numId w:val="0"/>
              </w:numPr>
              <w:tabs>
                <w:tab w:val="left" w:pos="1876"/>
              </w:tabs>
              <w:spacing w:line="360" w:lineRule="auto"/>
              <w:rPr>
                <w:ins w:id="300" w:author="lengbinhy" w:date="2017-06-15T15:54:56Z"/>
                <w:rFonts w:hint="eastAsia" w:ascii="仿宋" w:hAnsi="仿宋" w:eastAsia="仿宋" w:cs="仿宋"/>
                <w:b/>
                <w:bCs w:val="0"/>
                <w:color w:val="000000"/>
                <w:sz w:val="30"/>
                <w:szCs w:val="30"/>
                <w:vertAlign w:val="baseline"/>
                <w:lang w:val="en-US" w:eastAsia="zh-CN"/>
                <w:rPrChange w:id="301" w:author="lengbinhy" w:date="2017-06-15T16:04:26Z">
                  <w:rPr>
                    <w:ins w:id="302" w:author="lengbinhy" w:date="2017-06-15T15:54:56Z"/>
                    <w:rFonts w:hint="eastAsia" w:ascii="仿宋" w:hAnsi="仿宋" w:eastAsia="仿宋" w:cs="仿宋"/>
                    <w:b w:val="0"/>
                    <w:bCs/>
                    <w:color w:val="000000"/>
                    <w:sz w:val="32"/>
                    <w:szCs w:val="32"/>
                    <w:vertAlign w:val="baseline"/>
                    <w:lang w:val="en-US" w:eastAsia="zh-CN"/>
                  </w:rPr>
                </w:rPrChange>
              </w:rPr>
            </w:pPr>
            <w:ins w:id="303" w:author="lengbinhy" w:date="2017-06-15T16:00:05Z">
              <w:r>
                <w:rPr>
                  <w:rFonts w:hint="eastAsia" w:ascii="仿宋" w:hAnsi="仿宋" w:eastAsia="仿宋" w:cs="仿宋"/>
                  <w:b/>
                  <w:bCs w:val="0"/>
                  <w:color w:val="000000"/>
                  <w:sz w:val="30"/>
                  <w:szCs w:val="30"/>
                  <w:vertAlign w:val="baseline"/>
                  <w:lang w:val="en-US" w:eastAsia="zh-CN"/>
                  <w:rPrChange w:id="304" w:author="lengbinhy" w:date="2017-06-15T16:04:26Z">
                    <w:rPr>
                      <w:rFonts w:hint="eastAsia" w:ascii="仿宋" w:hAnsi="仿宋" w:eastAsia="仿宋" w:cs="仿宋"/>
                      <w:b w:val="0"/>
                      <w:bCs/>
                      <w:color w:val="000000"/>
                      <w:sz w:val="32"/>
                      <w:szCs w:val="32"/>
                      <w:vertAlign w:val="baseline"/>
                      <w:lang w:val="en-US" w:eastAsia="zh-CN"/>
                    </w:rPr>
                  </w:rPrChange>
                </w:rPr>
                <w:t>积分</w:t>
              </w:r>
            </w:ins>
            <w:ins w:id="306" w:author="lengbinhy" w:date="2017-06-15T16:00:06Z">
              <w:r>
                <w:rPr>
                  <w:rFonts w:hint="eastAsia" w:ascii="仿宋" w:hAnsi="仿宋" w:eastAsia="仿宋" w:cs="仿宋"/>
                  <w:b/>
                  <w:bCs w:val="0"/>
                  <w:color w:val="000000"/>
                  <w:sz w:val="30"/>
                  <w:szCs w:val="30"/>
                  <w:vertAlign w:val="baseline"/>
                  <w:lang w:val="en-US" w:eastAsia="zh-CN"/>
                  <w:rPrChange w:id="307" w:author="lengbinhy" w:date="2017-06-15T16:04:26Z">
                    <w:rPr>
                      <w:rFonts w:hint="eastAsia" w:ascii="仿宋" w:hAnsi="仿宋" w:eastAsia="仿宋" w:cs="仿宋"/>
                      <w:b w:val="0"/>
                      <w:bCs/>
                      <w:color w:val="000000"/>
                      <w:sz w:val="32"/>
                      <w:szCs w:val="32"/>
                      <w:vertAlign w:val="baseline"/>
                      <w:lang w:val="en-US" w:eastAsia="zh-CN"/>
                    </w:rPr>
                  </w:rPrChange>
                </w:rPr>
                <w:t>条件</w:t>
              </w:r>
            </w:ins>
          </w:p>
        </w:tc>
        <w:tc>
          <w:tcPr>
            <w:tcW w:w="2980" w:type="dxa"/>
            <w:tcPrChange w:id="309" w:author="lengbinhy" w:date="2017-06-15T15:55:05Z">
              <w:tcPr>
                <w:tcW w:w="4261" w:type="dxa"/>
              </w:tcPr>
            </w:tcPrChange>
          </w:tcPr>
          <w:p>
            <w:pPr>
              <w:numPr>
                <w:ilvl w:val="-1"/>
                <w:numId w:val="0"/>
              </w:numPr>
              <w:tabs>
                <w:tab w:val="left" w:pos="1876"/>
              </w:tabs>
              <w:spacing w:line="360" w:lineRule="auto"/>
              <w:rPr>
                <w:ins w:id="310" w:author="lengbinhy" w:date="2017-06-15T15:54:56Z"/>
                <w:rFonts w:hint="eastAsia" w:ascii="仿宋" w:hAnsi="仿宋" w:eastAsia="仿宋" w:cs="仿宋"/>
                <w:b w:val="0"/>
                <w:bCs/>
                <w:color w:val="000000"/>
                <w:sz w:val="30"/>
                <w:szCs w:val="30"/>
                <w:vertAlign w:val="baseline"/>
                <w:lang w:val="en-US" w:eastAsia="zh-CN"/>
                <w:rPrChange w:id="311" w:author="lengbinhy" w:date="2017-06-15T16:04:20Z">
                  <w:rPr>
                    <w:ins w:id="312" w:author="lengbinhy" w:date="2017-06-15T15:54:56Z"/>
                    <w:rFonts w:hint="eastAsia" w:ascii="仿宋" w:hAnsi="仿宋" w:eastAsia="仿宋" w:cs="仿宋"/>
                    <w:b w:val="0"/>
                    <w:bCs/>
                    <w:color w:val="000000"/>
                    <w:sz w:val="32"/>
                    <w:szCs w:val="32"/>
                    <w:vertAlign w:val="baseline"/>
                    <w:lang w:val="en-US" w:eastAsia="zh-CN"/>
                  </w:rPr>
                </w:rPrChange>
              </w:rPr>
            </w:pPr>
            <w:ins w:id="313" w:author="lengbinhy" w:date="2017-06-15T16:00:13Z">
              <w:r>
                <w:rPr>
                  <w:rFonts w:hint="eastAsia" w:ascii="仿宋" w:hAnsi="仿宋" w:eastAsia="仿宋" w:cs="仿宋"/>
                  <w:b w:val="0"/>
                  <w:bCs/>
                  <w:color w:val="000000"/>
                  <w:sz w:val="30"/>
                  <w:szCs w:val="30"/>
                  <w:vertAlign w:val="baseline"/>
                  <w:lang w:val="en-US" w:eastAsia="zh-CN"/>
                  <w:rPrChange w:id="314" w:author="lengbinhy" w:date="2017-06-15T16:04:20Z">
                    <w:rPr>
                      <w:rFonts w:hint="eastAsia" w:ascii="仿宋" w:hAnsi="仿宋" w:eastAsia="仿宋" w:cs="仿宋"/>
                      <w:b w:val="0"/>
                      <w:bCs/>
                      <w:color w:val="000000"/>
                      <w:sz w:val="32"/>
                      <w:szCs w:val="32"/>
                      <w:vertAlign w:val="baseline"/>
                      <w:lang w:val="en-US" w:eastAsia="zh-CN"/>
                    </w:rPr>
                  </w:rPrChange>
                </w:rPr>
                <w:t>佣金</w:t>
              </w:r>
            </w:ins>
            <w:ins w:id="316" w:author="lengbinhy" w:date="2017-06-15T16:00:16Z">
              <w:r>
                <w:rPr>
                  <w:rFonts w:hint="eastAsia" w:ascii="仿宋" w:hAnsi="仿宋" w:eastAsia="仿宋" w:cs="仿宋"/>
                  <w:b w:val="0"/>
                  <w:bCs/>
                  <w:color w:val="000000"/>
                  <w:sz w:val="30"/>
                  <w:szCs w:val="30"/>
                  <w:vertAlign w:val="baseline"/>
                  <w:lang w:val="en-US" w:eastAsia="zh-CN"/>
                  <w:rPrChange w:id="317" w:author="lengbinhy" w:date="2017-06-15T16:04:20Z">
                    <w:rPr>
                      <w:rFonts w:hint="eastAsia" w:ascii="仿宋" w:hAnsi="仿宋" w:eastAsia="仿宋" w:cs="仿宋"/>
                      <w:b w:val="0"/>
                      <w:bCs/>
                      <w:color w:val="000000"/>
                      <w:sz w:val="32"/>
                      <w:szCs w:val="32"/>
                      <w:vertAlign w:val="baseline"/>
                      <w:lang w:val="en-US" w:eastAsia="zh-CN"/>
                    </w:rPr>
                  </w:rPrChange>
                </w:rPr>
                <w:t>余额</w:t>
              </w:r>
            </w:ins>
            <w:ins w:id="319" w:author="lengbinhy" w:date="2017-06-15T16:00:27Z">
              <w:r>
                <w:rPr>
                  <w:rFonts w:hint="eastAsia" w:ascii="仿宋" w:hAnsi="仿宋" w:eastAsia="仿宋" w:cs="仿宋"/>
                  <w:b w:val="0"/>
                  <w:bCs/>
                  <w:color w:val="000000"/>
                  <w:sz w:val="30"/>
                  <w:szCs w:val="30"/>
                  <w:vertAlign w:val="baseline"/>
                  <w:lang w:val="en-US" w:eastAsia="zh-CN"/>
                  <w:rPrChange w:id="320" w:author="lengbinhy" w:date="2017-06-15T16:04:20Z">
                    <w:rPr>
                      <w:rFonts w:hint="eastAsia" w:ascii="仿宋" w:hAnsi="仿宋" w:eastAsia="仿宋" w:cs="仿宋"/>
                      <w:b w:val="0"/>
                      <w:bCs/>
                      <w:color w:val="000000"/>
                      <w:sz w:val="32"/>
                      <w:szCs w:val="32"/>
                      <w:vertAlign w:val="baseline"/>
                      <w:lang w:val="en-US" w:eastAsia="zh-CN"/>
                    </w:rPr>
                  </w:rPrChange>
                </w:rPr>
                <w:t xml:space="preserve"> </w:t>
              </w:r>
            </w:ins>
            <w:ins w:id="322" w:author="lengbinhy" w:date="2017-06-15T16:00:25Z">
              <w:r>
                <w:rPr>
                  <w:rFonts w:hint="eastAsia" w:ascii="仿宋" w:hAnsi="仿宋" w:eastAsia="仿宋" w:cs="仿宋"/>
                  <w:b/>
                  <w:bCs w:val="0"/>
                  <w:color w:val="000000"/>
                  <w:sz w:val="30"/>
                  <w:szCs w:val="30"/>
                  <w:vertAlign w:val="baseline"/>
                  <w:lang w:val="en-US" w:eastAsia="zh-CN"/>
                  <w:rPrChange w:id="323" w:author="lengbinhy" w:date="2017-06-15T16:04:20Z">
                    <w:rPr>
                      <w:rFonts w:hint="eastAsia" w:ascii="仿宋" w:hAnsi="仿宋" w:eastAsia="仿宋" w:cs="仿宋"/>
                      <w:b w:val="0"/>
                      <w:bCs/>
                      <w:color w:val="000000"/>
                      <w:sz w:val="32"/>
                      <w:szCs w:val="32"/>
                      <w:vertAlign w:val="baseline"/>
                      <w:lang w:val="en-US" w:eastAsia="zh-CN"/>
                    </w:rPr>
                  </w:rPrChange>
                </w:rPr>
                <w:t>&gt;</w:t>
              </w:r>
            </w:ins>
            <w:ins w:id="325" w:author="lengbinhy" w:date="2017-06-15T16:00:28Z">
              <w:r>
                <w:rPr>
                  <w:rFonts w:hint="eastAsia" w:ascii="仿宋" w:hAnsi="仿宋" w:eastAsia="仿宋" w:cs="仿宋"/>
                  <w:b w:val="0"/>
                  <w:bCs/>
                  <w:color w:val="000000"/>
                  <w:sz w:val="30"/>
                  <w:szCs w:val="30"/>
                  <w:vertAlign w:val="baseline"/>
                  <w:lang w:val="en-US" w:eastAsia="zh-CN"/>
                  <w:rPrChange w:id="326" w:author="lengbinhy" w:date="2017-06-15T16:04:20Z">
                    <w:rPr>
                      <w:rFonts w:hint="eastAsia" w:ascii="仿宋" w:hAnsi="仿宋" w:eastAsia="仿宋" w:cs="仿宋"/>
                      <w:b w:val="0"/>
                      <w:bCs/>
                      <w:color w:val="000000"/>
                      <w:sz w:val="32"/>
                      <w:szCs w:val="32"/>
                      <w:vertAlign w:val="baseline"/>
                      <w:lang w:val="en-US" w:eastAsia="zh-CN"/>
                    </w:rPr>
                  </w:rPrChange>
                </w:rPr>
                <w:t xml:space="preserve"> 1</w:t>
              </w:r>
            </w:ins>
            <w:ins w:id="328" w:author="lengbinhy" w:date="2017-06-15T16:00:29Z">
              <w:r>
                <w:rPr>
                  <w:rFonts w:hint="eastAsia" w:ascii="仿宋" w:hAnsi="仿宋" w:eastAsia="仿宋" w:cs="仿宋"/>
                  <w:b w:val="0"/>
                  <w:bCs/>
                  <w:color w:val="000000"/>
                  <w:sz w:val="30"/>
                  <w:szCs w:val="30"/>
                  <w:vertAlign w:val="baseline"/>
                  <w:lang w:val="en-US" w:eastAsia="zh-CN"/>
                  <w:rPrChange w:id="329" w:author="lengbinhy" w:date="2017-06-15T16:04:20Z">
                    <w:rPr>
                      <w:rFonts w:hint="eastAsia" w:ascii="仿宋" w:hAnsi="仿宋" w:eastAsia="仿宋" w:cs="仿宋"/>
                      <w:b w:val="0"/>
                      <w:bCs/>
                      <w:color w:val="000000"/>
                      <w:sz w:val="32"/>
                      <w:szCs w:val="32"/>
                      <w:vertAlign w:val="baseline"/>
                      <w:lang w:val="en-US" w:eastAsia="zh-CN"/>
                    </w:rPr>
                  </w:rPrChange>
                </w:rPr>
                <w:t>50</w:t>
              </w:r>
            </w:ins>
            <w:ins w:id="331" w:author="lengbinhy" w:date="2017-06-15T16:00:33Z">
              <w:r>
                <w:rPr>
                  <w:rFonts w:hint="eastAsia" w:ascii="仿宋" w:hAnsi="仿宋" w:eastAsia="仿宋" w:cs="仿宋"/>
                  <w:b w:val="0"/>
                  <w:bCs/>
                  <w:color w:val="000000"/>
                  <w:sz w:val="30"/>
                  <w:szCs w:val="30"/>
                  <w:vertAlign w:val="baseline"/>
                  <w:lang w:val="en-US" w:eastAsia="zh-CN"/>
                  <w:rPrChange w:id="332" w:author="lengbinhy" w:date="2017-06-15T16:04:20Z">
                    <w:rPr>
                      <w:rFonts w:hint="eastAsia" w:ascii="仿宋" w:hAnsi="仿宋" w:eastAsia="仿宋" w:cs="仿宋"/>
                      <w:b w:val="0"/>
                      <w:bCs/>
                      <w:color w:val="000000"/>
                      <w:sz w:val="32"/>
                      <w:szCs w:val="32"/>
                      <w:vertAlign w:val="baseline"/>
                      <w:lang w:val="en-US" w:eastAsia="zh-CN"/>
                    </w:rPr>
                  </w:rPrChange>
                </w:rPr>
                <w:t>元</w:t>
              </w:r>
            </w:ins>
          </w:p>
        </w:tc>
      </w:tr>
    </w:tbl>
    <w:p>
      <w:pPr>
        <w:numPr>
          <w:ilvl w:val="-1"/>
          <w:numId w:val="0"/>
        </w:numPr>
        <w:tabs>
          <w:tab w:val="left" w:pos="1876"/>
        </w:tabs>
        <w:spacing w:line="360" w:lineRule="auto"/>
        <w:ind w:left="471" w:firstLine="0" w:firstLineChars="0"/>
        <w:rPr>
          <w:ins w:id="335" w:author="lengbinhy" w:date="2017-06-15T15:30:12Z"/>
          <w:rFonts w:hint="eastAsia" w:ascii="仿宋" w:hAnsi="仿宋" w:eastAsia="仿宋" w:cs="仿宋"/>
          <w:b w:val="0"/>
          <w:bCs/>
          <w:color w:val="000000"/>
          <w:sz w:val="32"/>
          <w:szCs w:val="32"/>
          <w:lang w:val="en-US" w:eastAsia="zh-CN"/>
        </w:rPr>
        <w:pPrChange w:id="334" w:author="lengbinhy" w:date="2017-06-15T15:33:06Z">
          <w:pPr>
            <w:tabs>
              <w:tab w:val="left" w:pos="1876"/>
            </w:tabs>
            <w:spacing w:line="360" w:lineRule="auto"/>
            <w:ind w:left="0" w:firstLine="424" w:firstLineChars="132"/>
          </w:pPr>
        </w:pPrChange>
      </w:pPr>
    </w:p>
    <w:p>
      <w:pPr>
        <w:numPr>
          <w:ilvl w:val="-1"/>
          <w:numId w:val="0"/>
        </w:numPr>
        <w:tabs>
          <w:tab w:val="left" w:pos="1876"/>
        </w:tabs>
        <w:spacing w:line="360" w:lineRule="auto"/>
        <w:ind w:left="471" w:firstLine="0" w:firstLineChars="0"/>
        <w:rPr>
          <w:rFonts w:hint="eastAsia" w:ascii="仿宋" w:hAnsi="仿宋" w:eastAsia="仿宋" w:cs="仿宋"/>
          <w:b w:val="0"/>
          <w:bCs/>
          <w:color w:val="000000"/>
          <w:sz w:val="32"/>
          <w:szCs w:val="32"/>
          <w:lang w:val="en-US"/>
          <w:rPrChange w:id="337" w:author="lengbinhy" w:date="2017-06-15T14:03:02Z">
            <w:rPr>
              <w:rFonts w:hint="eastAsia" w:ascii="仿宋" w:hAnsi="仿宋" w:eastAsia="仿宋" w:cs="仿宋"/>
              <w:b/>
              <w:bCs w:val="0"/>
              <w:color w:val="000000"/>
              <w:sz w:val="32"/>
              <w:szCs w:val="32"/>
              <w:lang w:val="zh-CN"/>
            </w:rPr>
          </w:rPrChange>
        </w:rPr>
        <w:pPrChange w:id="336" w:author="lengbinhy" w:date="2017-06-15T15:30:13Z">
          <w:pPr>
            <w:tabs>
              <w:tab w:val="left" w:pos="1876"/>
            </w:tabs>
            <w:spacing w:line="360" w:lineRule="auto"/>
            <w:ind w:left="0" w:firstLine="424" w:firstLineChars="132"/>
          </w:pPr>
        </w:pPrChange>
      </w:pPr>
    </w:p>
    <w:p>
      <w:pPr>
        <w:tabs>
          <w:tab w:val="left" w:pos="1876"/>
        </w:tabs>
        <w:spacing w:line="360" w:lineRule="auto"/>
        <w:ind w:firstLine="424" w:firstLineChars="132"/>
        <w:rPr>
          <w:rFonts w:ascii="仿宋" w:hAnsi="仿宋" w:eastAsia="仿宋" w:cs="仿宋"/>
          <w:bCs/>
          <w:color w:val="000000"/>
          <w:sz w:val="32"/>
          <w:szCs w:val="32"/>
          <w:lang w:val="zh-CN"/>
        </w:rPr>
      </w:pPr>
      <w:r>
        <w:rPr>
          <w:rFonts w:hint="eastAsia" w:ascii="仿宋" w:hAnsi="仿宋" w:eastAsia="仿宋" w:cs="仿宋"/>
          <w:b/>
          <w:color w:val="000000"/>
          <w:sz w:val="32"/>
          <w:szCs w:val="32"/>
          <w:lang w:val="zh-CN"/>
        </w:rPr>
        <w:t>第</w:t>
      </w:r>
      <w:r>
        <w:rPr>
          <w:rFonts w:hint="eastAsia" w:ascii="仿宋" w:hAnsi="仿宋" w:eastAsia="仿宋" w:cs="仿宋"/>
          <w:b/>
          <w:color w:val="000000"/>
          <w:sz w:val="32"/>
          <w:szCs w:val="32"/>
        </w:rPr>
        <w:t>十</w:t>
      </w:r>
      <w:ins w:id="338" w:author="lengbinhy" w:date="2017-06-15T16:07:04Z">
        <w:r>
          <w:rPr>
            <w:rFonts w:hint="eastAsia" w:ascii="仿宋" w:hAnsi="仿宋" w:eastAsia="仿宋" w:cs="仿宋"/>
            <w:b/>
            <w:color w:val="000000"/>
            <w:sz w:val="32"/>
            <w:szCs w:val="32"/>
            <w:lang w:val="en-US" w:eastAsia="zh-CN"/>
          </w:rPr>
          <w:t>二</w:t>
        </w:r>
      </w:ins>
      <w:r>
        <w:rPr>
          <w:rFonts w:hint="eastAsia" w:ascii="仿宋" w:hAnsi="仿宋" w:eastAsia="仿宋" w:cs="仿宋"/>
          <w:b/>
          <w:color w:val="000000"/>
          <w:sz w:val="32"/>
          <w:szCs w:val="32"/>
          <w:lang w:val="zh-CN"/>
        </w:rPr>
        <w:t xml:space="preserve">条  </w:t>
      </w:r>
      <w:r>
        <w:rPr>
          <w:rFonts w:hint="eastAsia" w:ascii="仿宋" w:hAnsi="仿宋" w:eastAsia="仿宋" w:cs="仿宋"/>
          <w:bCs/>
          <w:color w:val="000000"/>
          <w:sz w:val="32"/>
          <w:szCs w:val="32"/>
        </w:rPr>
        <w:t>平台管理责任制</w:t>
      </w:r>
      <w:r>
        <w:rPr>
          <w:rFonts w:hint="eastAsia" w:ascii="仿宋" w:hAnsi="仿宋" w:eastAsia="仿宋" w:cs="仿宋"/>
          <w:bCs/>
          <w:color w:val="000000"/>
          <w:sz w:val="32"/>
          <w:szCs w:val="32"/>
          <w:lang w:val="zh-CN"/>
        </w:rPr>
        <w:t>。</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（1）</w:t>
      </w:r>
      <w:r>
        <w:rPr>
          <w:rFonts w:hint="eastAsia" w:ascii="仿宋" w:hAnsi="仿宋" w:eastAsia="仿宋" w:cs="仿宋"/>
          <w:bCs/>
          <w:color w:val="000000"/>
          <w:sz w:val="32"/>
          <w:szCs w:val="32"/>
        </w:rPr>
        <w:t>信息反馈制。平台将设立专人，分别对自由经纪人和第三方合作机构，业务数据进行统计和追踪。特别为需要第三方合作贷款机构完成系统接口互通，贷前审查，贷款审批，放款，贷后管理部分情况进行及时反馈。若系统没有互通，相关负责人应用过申请及放款双方进行了解情况，并记录和及时更新业务进度</w:t>
      </w:r>
      <w:r>
        <w:rPr>
          <w:rFonts w:hint="eastAsia" w:ascii="仿宋" w:hAnsi="仿宋" w:eastAsia="仿宋" w:cs="仿宋"/>
          <w:bCs/>
          <w:color w:val="000000"/>
          <w:sz w:val="32"/>
          <w:szCs w:val="32"/>
          <w:lang w:val="zh-CN"/>
        </w:rPr>
        <w:t>。</w:t>
      </w:r>
    </w:p>
    <w:p>
      <w:pPr>
        <w:tabs>
          <w:tab w:val="left" w:pos="1876"/>
        </w:tabs>
        <w:spacing w:line="360" w:lineRule="auto"/>
        <w:ind w:firstLine="640"/>
        <w:rPr>
          <w:rFonts w:ascii="仿宋" w:hAnsi="仿宋" w:eastAsia="仿宋" w:cs="仿宋"/>
          <w:bCs/>
          <w:color w:val="000000"/>
          <w:sz w:val="32"/>
          <w:szCs w:val="32"/>
        </w:rPr>
      </w:pP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2</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黑名单制。允许经纪人与第三方机构在平台中进行互评。当一星数量达到3次时，平台将会作出日申请量下调或禁止，在时效期内进行申请或获得推送禁止的处理。当事方可进行申诉，申诉结果解释权归平台所属公司所有。</w:t>
      </w:r>
    </w:p>
    <w:p>
      <w:pPr>
        <w:tabs>
          <w:tab w:val="left" w:pos="1876"/>
        </w:tabs>
        <w:spacing w:line="360" w:lineRule="auto"/>
        <w:ind w:firstLine="640"/>
        <w:rPr>
          <w:rFonts w:ascii="仿宋" w:hAnsi="仿宋" w:eastAsia="仿宋" w:cs="仿宋"/>
          <w:bCs/>
          <w:color w:val="000000"/>
          <w:sz w:val="32"/>
          <w:szCs w:val="32"/>
        </w:rPr>
      </w:pP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3</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调整申请量。自由经纪人或第三方合作机构可通过平台，对当前对应的可申请数量的增加进行申请。增加应收取一定费用，费用应按增加量具体情况来收取。收取费用数目及解释权归平台所属公司所有。</w:t>
      </w:r>
    </w:p>
    <w:p>
      <w:pPr>
        <w:tabs>
          <w:tab w:val="left" w:pos="1876"/>
        </w:tabs>
        <w:spacing w:line="360" w:lineRule="auto"/>
        <w:ind w:left="471"/>
        <w:rPr>
          <w:rFonts w:ascii="仿宋" w:hAnsi="仿宋" w:eastAsia="仿宋" w:cs="仿宋"/>
          <w:bCs/>
          <w:color w:val="000000"/>
          <w:sz w:val="32"/>
          <w:szCs w:val="32"/>
          <w:lang w:val="zh-CN"/>
        </w:rPr>
      </w:pPr>
    </w:p>
    <w:p>
      <w:pPr>
        <w:tabs>
          <w:tab w:val="left" w:pos="1876"/>
        </w:tabs>
        <w:spacing w:line="360" w:lineRule="auto"/>
        <w:ind w:left="-2" w:leftChars="-1" w:firstLine="428"/>
        <w:rPr>
          <w:rFonts w:ascii="仿宋" w:hAnsi="仿宋" w:eastAsia="仿宋" w:cs="仿宋"/>
          <w:bCs/>
          <w:color w:val="000000"/>
          <w:sz w:val="32"/>
          <w:szCs w:val="32"/>
          <w:lang w:val="zh-CN"/>
        </w:rPr>
        <w:pPrChange w:id="339" w:author="wangq" w:date="2017-06-14T14:09:00Z">
          <w:pPr>
            <w:tabs>
              <w:tab w:val="left" w:pos="1876"/>
            </w:tabs>
            <w:spacing w:line="360" w:lineRule="auto"/>
            <w:ind w:left="471"/>
          </w:pPr>
        </w:pPrChange>
      </w:pPr>
      <w:r>
        <w:rPr>
          <w:rFonts w:hint="eastAsia" w:ascii="仿宋" w:hAnsi="仿宋" w:eastAsia="仿宋" w:cs="仿宋"/>
          <w:b/>
          <w:color w:val="000000"/>
          <w:sz w:val="32"/>
          <w:szCs w:val="32"/>
          <w:lang w:val="zh-CN"/>
        </w:rPr>
        <w:t>第十</w:t>
      </w:r>
      <w:del w:id="340" w:author="lengbinhy" w:date="2017-06-15T16:07:10Z">
        <w:r>
          <w:rPr>
            <w:rFonts w:hint="eastAsia" w:ascii="仿宋" w:hAnsi="仿宋" w:eastAsia="仿宋" w:cs="仿宋"/>
            <w:b/>
            <w:color w:val="000000"/>
            <w:sz w:val="32"/>
            <w:szCs w:val="32"/>
            <w:lang w:val="en-US"/>
          </w:rPr>
          <w:delText>一</w:delText>
        </w:r>
      </w:del>
      <w:ins w:id="341" w:author="lengbinhy" w:date="2017-06-15T16:07:11Z">
        <w:r>
          <w:rPr>
            <w:rFonts w:hint="eastAsia" w:ascii="仿宋" w:hAnsi="仿宋" w:eastAsia="仿宋" w:cs="仿宋"/>
            <w:b/>
            <w:color w:val="000000"/>
            <w:sz w:val="32"/>
            <w:szCs w:val="32"/>
            <w:lang w:val="en-US" w:eastAsia="zh-CN"/>
          </w:rPr>
          <w:t>三</w:t>
        </w:r>
      </w:ins>
      <w:r>
        <w:rPr>
          <w:rFonts w:hint="eastAsia" w:ascii="仿宋" w:hAnsi="仿宋" w:eastAsia="仿宋" w:cs="仿宋"/>
          <w:b/>
          <w:color w:val="000000"/>
          <w:sz w:val="32"/>
          <w:szCs w:val="32"/>
          <w:lang w:val="zh-CN"/>
        </w:rPr>
        <w:t xml:space="preserve">条  </w:t>
      </w:r>
      <w:r>
        <w:rPr>
          <w:rFonts w:hint="eastAsia" w:ascii="仿宋" w:hAnsi="仿宋" w:eastAsia="仿宋" w:cs="仿宋"/>
          <w:bCs/>
          <w:color w:val="000000"/>
          <w:sz w:val="32"/>
          <w:szCs w:val="32"/>
          <w:lang w:val="zh-CN"/>
        </w:rPr>
        <w:t>实行信贷“准入”制度，</w:t>
      </w:r>
      <w:r>
        <w:rPr>
          <w:rFonts w:hint="eastAsia" w:ascii="仿宋" w:hAnsi="仿宋" w:eastAsia="仿宋" w:cs="仿宋"/>
          <w:bCs/>
          <w:color w:val="000000"/>
          <w:sz w:val="32"/>
          <w:szCs w:val="32"/>
        </w:rPr>
        <w:t>严格规范借款人借款用途</w:t>
      </w:r>
      <w:r>
        <w:rPr>
          <w:rFonts w:hint="eastAsia" w:ascii="仿宋" w:hAnsi="仿宋" w:eastAsia="仿宋" w:cs="仿宋"/>
          <w:bCs/>
          <w:color w:val="000000"/>
          <w:sz w:val="32"/>
          <w:szCs w:val="32"/>
          <w:lang w:val="zh-CN"/>
        </w:rPr>
        <w:t>。</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（一）不准向国家明令禁止的产业、产品和项目</w:t>
      </w:r>
      <w:r>
        <w:rPr>
          <w:rFonts w:hint="eastAsia" w:ascii="仿宋" w:hAnsi="仿宋" w:eastAsia="仿宋" w:cs="仿宋"/>
          <w:bCs/>
          <w:color w:val="000000"/>
          <w:sz w:val="32"/>
          <w:szCs w:val="32"/>
        </w:rPr>
        <w:t>等用途申请</w:t>
      </w:r>
      <w:r>
        <w:rPr>
          <w:rFonts w:hint="eastAsia" w:ascii="仿宋" w:hAnsi="仿宋" w:eastAsia="仿宋" w:cs="仿宋"/>
          <w:bCs/>
          <w:color w:val="000000"/>
          <w:sz w:val="32"/>
          <w:szCs w:val="32"/>
          <w:lang w:val="zh-CN"/>
        </w:rPr>
        <w:t>贷款；</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w:t>
      </w:r>
      <w:del w:id="342" w:author="wangq" w:date="2017-06-14T13:56:00Z">
        <w:r>
          <w:rPr>
            <w:rFonts w:hint="eastAsia" w:ascii="仿宋" w:hAnsi="仿宋" w:eastAsia="仿宋" w:cs="仿宋"/>
            <w:bCs/>
            <w:color w:val="000000"/>
            <w:sz w:val="32"/>
            <w:szCs w:val="32"/>
            <w:lang w:val="zh-CN"/>
          </w:rPr>
          <w:delText>三</w:delText>
        </w:r>
      </w:del>
      <w:ins w:id="343" w:author="wangq" w:date="2017-06-14T13:56:00Z">
        <w:r>
          <w:rPr>
            <w:rFonts w:hint="eastAsia" w:ascii="仿宋" w:hAnsi="仿宋" w:eastAsia="仿宋" w:cs="仿宋"/>
            <w:bCs/>
            <w:color w:val="000000"/>
            <w:sz w:val="32"/>
            <w:szCs w:val="32"/>
            <w:lang w:val="zh-CN"/>
          </w:rPr>
          <w:t>二</w:t>
        </w:r>
      </w:ins>
      <w:r>
        <w:rPr>
          <w:rFonts w:hint="eastAsia" w:ascii="仿宋" w:hAnsi="仿宋" w:eastAsia="仿宋" w:cs="仿宋"/>
          <w:bCs/>
          <w:color w:val="000000"/>
          <w:sz w:val="32"/>
          <w:szCs w:val="32"/>
          <w:lang w:val="zh-CN"/>
        </w:rPr>
        <w:t>）不准向证券公司、信托公司</w:t>
      </w:r>
      <w:r>
        <w:rPr>
          <w:rFonts w:hint="eastAsia" w:ascii="仿宋" w:hAnsi="仿宋" w:eastAsia="仿宋" w:cs="仿宋"/>
          <w:bCs/>
          <w:color w:val="000000"/>
          <w:sz w:val="32"/>
          <w:szCs w:val="32"/>
        </w:rPr>
        <w:t>相关申请</w:t>
      </w:r>
      <w:r>
        <w:rPr>
          <w:rFonts w:hint="eastAsia" w:ascii="仿宋" w:hAnsi="仿宋" w:eastAsia="仿宋" w:cs="仿宋"/>
          <w:bCs/>
          <w:color w:val="000000"/>
          <w:sz w:val="32"/>
          <w:szCs w:val="32"/>
          <w:lang w:val="zh-CN"/>
        </w:rPr>
        <w:t>贷款；</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w:t>
      </w:r>
      <w:del w:id="344" w:author="wangq" w:date="2017-06-14T13:56:00Z">
        <w:r>
          <w:rPr>
            <w:rFonts w:hint="eastAsia" w:ascii="仿宋" w:hAnsi="仿宋" w:eastAsia="仿宋" w:cs="仿宋"/>
            <w:bCs/>
            <w:color w:val="000000"/>
            <w:sz w:val="32"/>
            <w:szCs w:val="32"/>
            <w:lang w:val="zh-CN"/>
          </w:rPr>
          <w:delText>四</w:delText>
        </w:r>
      </w:del>
      <w:ins w:id="345" w:author="wangq" w:date="2017-06-14T13:56:00Z">
        <w:r>
          <w:rPr>
            <w:rFonts w:hint="eastAsia" w:ascii="仿宋" w:hAnsi="仿宋" w:eastAsia="仿宋" w:cs="仿宋"/>
            <w:bCs/>
            <w:color w:val="000000"/>
            <w:sz w:val="32"/>
            <w:szCs w:val="32"/>
            <w:lang w:val="zh-CN"/>
          </w:rPr>
          <w:t>三</w:t>
        </w:r>
      </w:ins>
      <w:r>
        <w:rPr>
          <w:rFonts w:hint="eastAsia" w:ascii="仿宋" w:hAnsi="仿宋" w:eastAsia="仿宋" w:cs="仿宋"/>
          <w:bCs/>
          <w:color w:val="000000"/>
          <w:sz w:val="32"/>
          <w:szCs w:val="32"/>
          <w:lang w:val="zh-CN"/>
        </w:rPr>
        <w:t>）不准</w:t>
      </w:r>
      <w:r>
        <w:rPr>
          <w:rFonts w:hint="eastAsia" w:ascii="仿宋" w:hAnsi="仿宋" w:eastAsia="仿宋" w:cs="仿宋"/>
          <w:bCs/>
          <w:color w:val="000000"/>
          <w:sz w:val="32"/>
          <w:szCs w:val="32"/>
        </w:rPr>
        <w:t>申请</w:t>
      </w:r>
      <w:r>
        <w:rPr>
          <w:rFonts w:hint="eastAsia" w:ascii="仿宋" w:hAnsi="仿宋" w:eastAsia="仿宋" w:cs="仿宋"/>
          <w:bCs/>
          <w:color w:val="000000"/>
          <w:sz w:val="32"/>
          <w:szCs w:val="32"/>
          <w:lang w:val="zh-CN"/>
        </w:rPr>
        <w:t>冒名贷款；</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w:t>
      </w:r>
      <w:del w:id="346" w:author="wangq" w:date="2017-06-14T13:56:00Z">
        <w:r>
          <w:rPr>
            <w:rFonts w:hint="eastAsia" w:ascii="仿宋" w:hAnsi="仿宋" w:eastAsia="仿宋" w:cs="仿宋"/>
            <w:bCs/>
            <w:color w:val="000000"/>
            <w:sz w:val="32"/>
            <w:szCs w:val="32"/>
            <w:lang w:val="zh-CN"/>
          </w:rPr>
          <w:delText>五</w:delText>
        </w:r>
      </w:del>
      <w:ins w:id="347" w:author="wangq" w:date="2017-06-14T13:56:00Z">
        <w:r>
          <w:rPr>
            <w:rFonts w:hint="eastAsia" w:ascii="仿宋" w:hAnsi="仿宋" w:eastAsia="仿宋" w:cs="仿宋"/>
            <w:bCs/>
            <w:color w:val="000000"/>
            <w:sz w:val="32"/>
            <w:szCs w:val="32"/>
            <w:lang w:val="zh-CN"/>
          </w:rPr>
          <w:t>四</w:t>
        </w:r>
      </w:ins>
      <w:r>
        <w:rPr>
          <w:rFonts w:hint="eastAsia" w:ascii="仿宋" w:hAnsi="仿宋" w:eastAsia="仿宋" w:cs="仿宋"/>
          <w:bCs/>
          <w:color w:val="000000"/>
          <w:sz w:val="32"/>
          <w:szCs w:val="32"/>
          <w:lang w:val="zh-CN"/>
        </w:rPr>
        <w:t>）不准</w:t>
      </w:r>
      <w:r>
        <w:rPr>
          <w:rFonts w:hint="eastAsia" w:ascii="仿宋" w:hAnsi="仿宋" w:eastAsia="仿宋" w:cs="仿宋"/>
          <w:bCs/>
          <w:color w:val="000000"/>
          <w:sz w:val="32"/>
          <w:szCs w:val="32"/>
        </w:rPr>
        <w:t>申请</w:t>
      </w:r>
      <w:r>
        <w:rPr>
          <w:rFonts w:hint="eastAsia" w:ascii="仿宋" w:hAnsi="仿宋" w:eastAsia="仿宋" w:cs="仿宋"/>
          <w:bCs/>
          <w:color w:val="000000"/>
          <w:sz w:val="32"/>
          <w:szCs w:val="32"/>
          <w:lang w:val="zh-CN"/>
        </w:rPr>
        <w:t>从事有价证券、期货等投资的贷款；</w:t>
      </w:r>
    </w:p>
    <w:p>
      <w:pPr>
        <w:tabs>
          <w:tab w:val="left" w:pos="1876"/>
        </w:tabs>
        <w:spacing w:line="360" w:lineRule="auto"/>
        <w:ind w:left="471"/>
        <w:rPr>
          <w:ins w:id="348" w:author="lengbinhy" w:date="2017-06-15T16:11:07Z"/>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w:t>
      </w:r>
      <w:ins w:id="349" w:author="wangq" w:date="2017-06-14T13:56:00Z">
        <w:r>
          <w:rPr>
            <w:rFonts w:hint="eastAsia" w:ascii="仿宋" w:hAnsi="仿宋" w:eastAsia="仿宋" w:cs="仿宋"/>
            <w:bCs/>
            <w:color w:val="000000"/>
            <w:sz w:val="32"/>
            <w:szCs w:val="32"/>
            <w:lang w:val="zh-CN"/>
          </w:rPr>
          <w:t>五</w:t>
        </w:r>
      </w:ins>
      <w:del w:id="350" w:author="wangq" w:date="2017-06-14T13:56:00Z">
        <w:r>
          <w:rPr>
            <w:rFonts w:hint="eastAsia" w:ascii="仿宋" w:hAnsi="仿宋" w:eastAsia="仿宋" w:cs="仿宋"/>
            <w:bCs/>
            <w:color w:val="000000"/>
            <w:sz w:val="32"/>
            <w:szCs w:val="32"/>
            <w:lang w:val="zh-CN"/>
          </w:rPr>
          <w:delText>八</w:delText>
        </w:r>
      </w:del>
      <w:r>
        <w:rPr>
          <w:rFonts w:hint="eastAsia" w:ascii="仿宋" w:hAnsi="仿宋" w:eastAsia="仿宋" w:cs="仿宋"/>
          <w:bCs/>
          <w:color w:val="000000"/>
          <w:sz w:val="32"/>
          <w:szCs w:val="32"/>
          <w:lang w:val="zh-CN"/>
        </w:rPr>
        <w:t>）其他不符合公司申请条件的借款人（详见借款人准入条件）</w:t>
      </w:r>
    </w:p>
    <w:p>
      <w:pPr>
        <w:tabs>
          <w:tab w:val="left" w:pos="1876"/>
        </w:tabs>
        <w:spacing w:line="360" w:lineRule="auto"/>
        <w:ind w:left="471"/>
        <w:rPr>
          <w:rFonts w:hint="eastAsia" w:ascii="仿宋" w:hAnsi="仿宋" w:eastAsia="仿宋" w:cs="仿宋"/>
          <w:bCs/>
          <w:color w:val="000000"/>
          <w:sz w:val="32"/>
          <w:szCs w:val="32"/>
          <w:lang w:val="zh-CN"/>
        </w:rPr>
      </w:pPr>
    </w:p>
    <w:p>
      <w:pPr>
        <w:tabs>
          <w:tab w:val="left" w:pos="1876"/>
        </w:tabs>
        <w:spacing w:line="360" w:lineRule="auto"/>
        <w:ind w:left="-2" w:leftChars="-1" w:firstLine="427" w:firstLineChars="133"/>
        <w:rPr>
          <w:rFonts w:ascii="仿宋" w:hAnsi="仿宋" w:eastAsia="仿宋" w:cs="仿宋"/>
          <w:bCs/>
          <w:color w:val="000000"/>
          <w:sz w:val="32"/>
          <w:szCs w:val="32"/>
          <w:lang w:val="zh-CN"/>
        </w:rPr>
        <w:pPrChange w:id="351" w:author="wangq" w:date="2017-06-14T14:09:00Z">
          <w:pPr>
            <w:tabs>
              <w:tab w:val="left" w:pos="1876"/>
            </w:tabs>
            <w:spacing w:line="360" w:lineRule="auto"/>
            <w:ind w:left="471"/>
          </w:pPr>
        </w:pPrChange>
      </w:pPr>
      <w:r>
        <w:rPr>
          <w:rFonts w:hint="eastAsia" w:ascii="仿宋" w:hAnsi="仿宋" w:eastAsia="仿宋" w:cs="仿宋"/>
          <w:b/>
          <w:color w:val="000000"/>
          <w:sz w:val="32"/>
          <w:szCs w:val="32"/>
          <w:lang w:val="zh-CN"/>
        </w:rPr>
        <w:t>第十</w:t>
      </w:r>
      <w:del w:id="352" w:author="lengbinhy" w:date="2017-06-15T16:07:14Z">
        <w:r>
          <w:rPr>
            <w:rFonts w:hint="eastAsia" w:ascii="仿宋" w:hAnsi="仿宋" w:eastAsia="仿宋" w:cs="仿宋"/>
            <w:b/>
            <w:color w:val="000000"/>
            <w:sz w:val="32"/>
            <w:szCs w:val="32"/>
            <w:lang w:val="en-US"/>
          </w:rPr>
          <w:delText>二</w:delText>
        </w:r>
      </w:del>
      <w:ins w:id="353" w:author="lengbinhy" w:date="2017-06-15T16:07:14Z">
        <w:r>
          <w:rPr>
            <w:rFonts w:hint="eastAsia" w:ascii="仿宋" w:hAnsi="仿宋" w:eastAsia="仿宋" w:cs="仿宋"/>
            <w:b/>
            <w:color w:val="000000"/>
            <w:sz w:val="32"/>
            <w:szCs w:val="32"/>
            <w:lang w:val="en-US" w:eastAsia="zh-CN"/>
          </w:rPr>
          <w:t>四</w:t>
        </w:r>
      </w:ins>
      <w:r>
        <w:rPr>
          <w:rFonts w:hint="eastAsia" w:ascii="仿宋" w:hAnsi="仿宋" w:eastAsia="仿宋" w:cs="仿宋"/>
          <w:b/>
          <w:color w:val="000000"/>
          <w:sz w:val="32"/>
          <w:szCs w:val="32"/>
          <w:lang w:val="zh-CN"/>
        </w:rPr>
        <w:t xml:space="preserve">条 </w:t>
      </w:r>
      <w:r>
        <w:rPr>
          <w:rFonts w:hint="eastAsia" w:ascii="仿宋" w:hAnsi="仿宋" w:eastAsia="仿宋" w:cs="仿宋"/>
          <w:bCs/>
          <w:color w:val="000000"/>
          <w:sz w:val="32"/>
          <w:szCs w:val="32"/>
          <w:lang w:val="zh-CN"/>
        </w:rPr>
        <w:t>实行劣质客户退出制度。有下列情形之一的客户，信贷部应采取果断措施，在收回全部贷款本息后，将其淘汰出客户群体。</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（一）自身和所在的行业属国家明令限制的客户；</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（二）已明显出现无发展前景，经营和生产的产品大量积压，亏损严重，对银行等债务无法偿还的客户；</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（三）厂垮人散，资不抵债，面临破产的客户；</w:t>
      </w:r>
    </w:p>
    <w:p>
      <w:pPr>
        <w:tabs>
          <w:tab w:val="left" w:pos="1876"/>
        </w:tabs>
        <w:spacing w:line="360" w:lineRule="auto"/>
        <w:ind w:left="471"/>
        <w:rPr>
          <w:ins w:id="354" w:author="lengbinhy" w:date="2017-06-15T16:11:09Z"/>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（四）极不讲信用，已被银行同业公会等机构列入制裁单位，上了“黑名单榜”的客户等。</w:t>
      </w:r>
    </w:p>
    <w:p>
      <w:pPr>
        <w:tabs>
          <w:tab w:val="left" w:pos="1876"/>
        </w:tabs>
        <w:spacing w:line="360" w:lineRule="auto"/>
        <w:ind w:left="471"/>
        <w:rPr>
          <w:rFonts w:hint="eastAsia" w:ascii="仿宋" w:hAnsi="仿宋" w:eastAsia="仿宋" w:cs="仿宋"/>
          <w:bCs/>
          <w:color w:val="000000"/>
          <w:sz w:val="32"/>
          <w:szCs w:val="32"/>
          <w:lang w:val="zh-CN"/>
        </w:rPr>
      </w:pPr>
    </w:p>
    <w:p>
      <w:pPr>
        <w:pStyle w:val="3"/>
        <w:jc w:val="center"/>
        <w:rPr>
          <w:rFonts w:ascii="宋体" w:hAnsi="宋体" w:cs="宋体"/>
          <w:kern w:val="0"/>
        </w:rPr>
      </w:pPr>
      <w:r>
        <w:rPr>
          <w:rFonts w:hint="eastAsia"/>
        </w:rPr>
        <w:t>第五章</w:t>
      </w:r>
      <w:r>
        <w:t xml:space="preserve">  </w:t>
      </w:r>
      <w:r>
        <w:rPr>
          <w:rFonts w:hint="eastAsia"/>
        </w:rPr>
        <w:t>业务种类</w:t>
      </w:r>
    </w:p>
    <w:p>
      <w:pPr>
        <w:tabs>
          <w:tab w:val="left" w:pos="1876"/>
        </w:tabs>
        <w:spacing w:line="360" w:lineRule="auto"/>
        <w:ind w:left="0" w:firstLine="424" w:firstLineChars="132"/>
        <w:rPr>
          <w:rFonts w:ascii="仿宋" w:hAnsi="仿宋" w:eastAsia="仿宋" w:cs="仿宋"/>
          <w:bCs/>
          <w:color w:val="000000"/>
          <w:sz w:val="32"/>
          <w:szCs w:val="32"/>
        </w:rPr>
        <w:pPrChange w:id="355" w:author="wangq" w:date="2017-06-14T14:09:00Z">
          <w:pPr>
            <w:tabs>
              <w:tab w:val="left" w:pos="1876"/>
            </w:tabs>
            <w:spacing w:line="360" w:lineRule="auto"/>
            <w:ind w:left="471"/>
          </w:pPr>
        </w:pPrChange>
      </w:pPr>
      <w:r>
        <w:rPr>
          <w:rFonts w:hint="eastAsia" w:ascii="仿宋" w:hAnsi="仿宋" w:eastAsia="仿宋" w:cs="仿宋"/>
          <w:b/>
          <w:color w:val="000000"/>
          <w:sz w:val="32"/>
          <w:szCs w:val="32"/>
          <w:lang w:val="zh-CN"/>
        </w:rPr>
        <w:t>第十</w:t>
      </w:r>
      <w:del w:id="356" w:author="lengbinhy" w:date="2017-06-15T16:07:17Z">
        <w:r>
          <w:rPr>
            <w:rFonts w:hint="eastAsia" w:ascii="仿宋" w:hAnsi="仿宋" w:eastAsia="仿宋" w:cs="仿宋"/>
            <w:b/>
            <w:color w:val="000000"/>
            <w:sz w:val="32"/>
            <w:szCs w:val="32"/>
            <w:lang w:val="en-US"/>
          </w:rPr>
          <w:delText>三</w:delText>
        </w:r>
      </w:del>
      <w:ins w:id="357" w:author="lengbinhy" w:date="2017-06-15T16:07:21Z">
        <w:r>
          <w:rPr>
            <w:rFonts w:hint="eastAsia" w:ascii="仿宋" w:hAnsi="仿宋" w:eastAsia="仿宋" w:cs="仿宋"/>
            <w:b/>
            <w:color w:val="000000"/>
            <w:sz w:val="32"/>
            <w:szCs w:val="32"/>
            <w:lang w:val="en-US" w:eastAsia="zh-CN"/>
          </w:rPr>
          <w:t>五</w:t>
        </w:r>
      </w:ins>
      <w:r>
        <w:rPr>
          <w:rFonts w:hint="eastAsia" w:ascii="仿宋" w:hAnsi="仿宋" w:eastAsia="仿宋" w:cs="仿宋"/>
          <w:b/>
          <w:color w:val="000000"/>
          <w:sz w:val="32"/>
          <w:szCs w:val="32"/>
          <w:lang w:val="zh-CN"/>
        </w:rPr>
        <w:t xml:space="preserve">条  </w:t>
      </w:r>
      <w:r>
        <w:rPr>
          <w:rFonts w:hint="eastAsia" w:ascii="仿宋" w:hAnsi="仿宋" w:eastAsia="仿宋" w:cs="仿宋"/>
          <w:bCs/>
          <w:color w:val="000000"/>
          <w:sz w:val="32"/>
          <w:szCs w:val="32"/>
        </w:rPr>
        <w:t>本互联网渠道业务平台只提供中介信息和部分辅助服务。本平台主要面向自由经纪人，为其提供贷款渠道，协助自有客户完成贷款的办理。</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公司现有互联网渠道</w:t>
      </w:r>
      <w:ins w:id="358" w:author="lengbinhy" w:date="2017-06-14T17:33:13Z">
        <w:r>
          <w:rPr>
            <w:rFonts w:hint="eastAsia" w:ascii="仿宋" w:hAnsi="仿宋" w:eastAsia="仿宋" w:cs="仿宋"/>
            <w:bCs/>
            <w:color w:val="000000"/>
            <w:sz w:val="32"/>
            <w:szCs w:val="32"/>
            <w:lang w:val="en-US" w:eastAsia="zh-CN"/>
          </w:rPr>
          <w:t>主要</w:t>
        </w:r>
      </w:ins>
      <w:r>
        <w:rPr>
          <w:rFonts w:hint="eastAsia" w:ascii="仿宋" w:hAnsi="仿宋" w:eastAsia="仿宋" w:cs="仿宋"/>
          <w:bCs/>
          <w:color w:val="000000"/>
          <w:sz w:val="32"/>
          <w:szCs w:val="32"/>
          <w:lang w:val="zh-CN"/>
        </w:rPr>
        <w:t>业务分类如下：</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rPr>
        <w:t>目前平台互联网渠道业务主要分为三类</w:t>
      </w:r>
      <w:r>
        <w:rPr>
          <w:rFonts w:hint="eastAsia" w:ascii="仿宋" w:hAnsi="仿宋" w:eastAsia="仿宋" w:cs="仿宋"/>
          <w:bCs/>
          <w:color w:val="000000"/>
          <w:sz w:val="32"/>
          <w:szCs w:val="32"/>
          <w:lang w:val="zh-CN"/>
        </w:rPr>
        <w:t>：</w:t>
      </w:r>
      <w:r>
        <w:rPr>
          <w:rFonts w:hint="eastAsia" w:ascii="仿宋" w:hAnsi="仿宋" w:eastAsia="仿宋" w:cs="仿宋"/>
          <w:bCs/>
          <w:color w:val="000000"/>
          <w:sz w:val="32"/>
          <w:szCs w:val="32"/>
        </w:rPr>
        <w:t>信贷，抵押物车贷，抵押物房贷</w:t>
      </w:r>
      <w:r>
        <w:rPr>
          <w:rFonts w:hint="eastAsia" w:ascii="仿宋" w:hAnsi="仿宋" w:eastAsia="仿宋" w:cs="仿宋"/>
          <w:bCs/>
          <w:color w:val="000000"/>
          <w:sz w:val="32"/>
          <w:szCs w:val="32"/>
          <w:lang w:val="zh-CN"/>
        </w:rPr>
        <w:t>。</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rPr>
        <w:t>信贷</w:t>
      </w:r>
      <w:r>
        <w:rPr>
          <w:rFonts w:hint="eastAsia" w:ascii="仿宋" w:hAnsi="仿宋" w:eastAsia="仿宋" w:cs="仿宋"/>
          <w:bCs/>
          <w:color w:val="000000"/>
          <w:sz w:val="32"/>
          <w:szCs w:val="32"/>
          <w:lang w:val="zh-CN"/>
        </w:rPr>
        <w:t>：平</w:t>
      </w:r>
      <w:r>
        <w:fldChar w:fldCharType="begin"/>
      </w:r>
      <w:r>
        <w:instrText xml:space="preserve"> HYPERLINK "http://news.loan.cngold.org/xinyong/" \t "https://loan.cngold.org/c/2015-03-16/_blank" </w:instrText>
      </w:r>
      <w:r>
        <w:fldChar w:fldCharType="separate"/>
      </w:r>
      <w:r>
        <w:rPr>
          <w:rFonts w:hint="eastAsia" w:ascii="仿宋" w:hAnsi="仿宋" w:eastAsia="仿宋" w:cs="仿宋"/>
          <w:bCs/>
          <w:color w:val="000000"/>
          <w:sz w:val="32"/>
          <w:szCs w:val="32"/>
          <w:lang w:val="zh-CN"/>
        </w:rPr>
        <w:t>个人信用贷款</w:t>
      </w:r>
      <w:r>
        <w:rPr>
          <w:rFonts w:hint="eastAsia" w:ascii="仿宋" w:hAnsi="仿宋" w:eastAsia="仿宋" w:cs="仿宋"/>
          <w:bCs/>
          <w:color w:val="000000"/>
          <w:sz w:val="32"/>
          <w:szCs w:val="32"/>
          <w:lang w:val="zh-CN"/>
        </w:rPr>
        <w:fldChar w:fldCharType="end"/>
      </w:r>
      <w:r>
        <w:rPr>
          <w:rFonts w:hint="eastAsia" w:ascii="仿宋" w:hAnsi="仿宋" w:eastAsia="仿宋" w:cs="仿宋"/>
          <w:bCs/>
          <w:color w:val="000000"/>
          <w:sz w:val="32"/>
          <w:szCs w:val="32"/>
          <w:lang w:val="zh-CN"/>
        </w:rPr>
        <w:t>业务(以下简称个人信贷)是针对个人各类需求提供的</w:t>
      </w:r>
      <w:r>
        <w:fldChar w:fldCharType="begin"/>
      </w:r>
      <w:r>
        <w:instrText xml:space="preserve"> HYPERLINK "https://loan.cngold.org/" \t "https://loan.cngold.org/c/2015-03-16/_blank" </w:instrText>
      </w:r>
      <w:r>
        <w:fldChar w:fldCharType="separate"/>
      </w:r>
      <w:r>
        <w:rPr>
          <w:rFonts w:hint="eastAsia" w:ascii="仿宋" w:hAnsi="仿宋" w:eastAsia="仿宋" w:cs="仿宋"/>
          <w:bCs/>
          <w:color w:val="000000"/>
          <w:sz w:val="32"/>
          <w:szCs w:val="32"/>
          <w:lang w:val="zh-CN"/>
        </w:rPr>
        <w:t>贷款业务</w:t>
      </w:r>
      <w:r>
        <w:rPr>
          <w:rFonts w:hint="eastAsia" w:ascii="仿宋" w:hAnsi="仿宋" w:eastAsia="仿宋" w:cs="仿宋"/>
          <w:bCs/>
          <w:color w:val="000000"/>
          <w:sz w:val="32"/>
          <w:szCs w:val="32"/>
          <w:lang w:val="zh-CN"/>
        </w:rPr>
        <w:fldChar w:fldCharType="end"/>
      </w:r>
      <w:r>
        <w:rPr>
          <w:rFonts w:hint="eastAsia" w:ascii="仿宋" w:hAnsi="仿宋" w:eastAsia="仿宋" w:cs="仿宋"/>
          <w:bCs/>
          <w:color w:val="000000"/>
          <w:sz w:val="32"/>
          <w:szCs w:val="32"/>
          <w:lang w:val="zh-CN"/>
        </w:rPr>
        <w:t>，</w:t>
      </w:r>
      <w:r>
        <w:fldChar w:fldCharType="begin"/>
      </w:r>
      <w:r>
        <w:instrText xml:space="preserve"> HYPERLINK "https://loan.cngold.org/" \t "https://loan.cngold.org/c/2015-03-16/_blank" </w:instrText>
      </w:r>
      <w:r>
        <w:fldChar w:fldCharType="separate"/>
      </w:r>
      <w:r>
        <w:rPr>
          <w:rFonts w:hint="eastAsia" w:ascii="仿宋" w:hAnsi="仿宋" w:eastAsia="仿宋" w:cs="仿宋"/>
          <w:bCs/>
          <w:color w:val="000000"/>
          <w:sz w:val="32"/>
          <w:szCs w:val="32"/>
          <w:lang w:val="zh-CN"/>
        </w:rPr>
        <w:t>贷款</w:t>
      </w:r>
      <w:r>
        <w:rPr>
          <w:rFonts w:hint="eastAsia" w:ascii="仿宋" w:hAnsi="仿宋" w:eastAsia="仿宋" w:cs="仿宋"/>
          <w:bCs/>
          <w:color w:val="000000"/>
          <w:sz w:val="32"/>
          <w:szCs w:val="32"/>
          <w:lang w:val="zh-CN"/>
        </w:rPr>
        <w:fldChar w:fldCharType="end"/>
      </w:r>
      <w:r>
        <w:rPr>
          <w:rFonts w:hint="eastAsia" w:ascii="仿宋" w:hAnsi="仿宋" w:eastAsia="仿宋" w:cs="仿宋"/>
          <w:bCs/>
          <w:color w:val="000000"/>
          <w:sz w:val="32"/>
          <w:szCs w:val="32"/>
          <w:lang w:val="zh-CN"/>
        </w:rPr>
        <w:t>额度一般在50万元以下，借款人不需要提供质押物和担保，凭借借款人的信誉等级就借到相应等级的贷款额度。</w:t>
      </w:r>
      <w:r>
        <w:rPr>
          <w:rFonts w:hint="eastAsia" w:ascii="仿宋" w:hAnsi="仿宋" w:eastAsia="仿宋" w:cs="仿宋"/>
          <w:bCs/>
          <w:color w:val="000000"/>
          <w:sz w:val="32"/>
          <w:szCs w:val="32"/>
        </w:rPr>
        <w:t>一般会要求</w:t>
      </w:r>
      <w:r>
        <w:rPr>
          <w:rFonts w:hint="eastAsia" w:ascii="仿宋" w:hAnsi="仿宋" w:eastAsia="仿宋" w:cs="仿宋"/>
          <w:bCs/>
          <w:color w:val="000000"/>
          <w:sz w:val="32"/>
          <w:szCs w:val="32"/>
          <w:lang w:val="zh-CN"/>
        </w:rPr>
        <w:t>借款人提供：身份证明、个人信用报告、收入证明、工作证明，住址证明，前三项资料是</w:t>
      </w:r>
      <w:r>
        <w:rPr>
          <w:rFonts w:hint="eastAsia" w:ascii="仿宋" w:hAnsi="仿宋" w:eastAsia="仿宋" w:cs="仿宋"/>
          <w:bCs/>
          <w:color w:val="000000"/>
          <w:sz w:val="32"/>
          <w:szCs w:val="32"/>
        </w:rPr>
        <w:t>贷款机构</w:t>
      </w:r>
      <w:r>
        <w:rPr>
          <w:rFonts w:hint="eastAsia" w:ascii="仿宋" w:hAnsi="仿宋" w:eastAsia="仿宋" w:cs="仿宋"/>
          <w:bCs/>
          <w:color w:val="000000"/>
          <w:sz w:val="32"/>
          <w:szCs w:val="32"/>
          <w:lang w:val="zh-CN"/>
        </w:rPr>
        <w:t>要求必须提供的。</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rPr>
        <w:t>抵押物车贷</w:t>
      </w:r>
      <w:r>
        <w:rPr>
          <w:rFonts w:hint="eastAsia" w:ascii="仿宋" w:hAnsi="仿宋" w:eastAsia="仿宋" w:cs="仿宋"/>
          <w:bCs/>
          <w:color w:val="000000"/>
          <w:sz w:val="32"/>
          <w:szCs w:val="32"/>
          <w:lang w:val="zh-CN"/>
        </w:rPr>
        <w:t>：车辆抵押贷款所需的材料以及贷款流程。</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首先，</w:t>
      </w:r>
      <w:r>
        <w:rPr>
          <w:rFonts w:hint="eastAsia" w:ascii="仿宋" w:hAnsi="仿宋" w:eastAsia="仿宋" w:cs="仿宋"/>
          <w:bCs/>
          <w:color w:val="000000"/>
          <w:sz w:val="32"/>
          <w:szCs w:val="32"/>
        </w:rPr>
        <w:t>一般</w:t>
      </w:r>
      <w:r>
        <w:rPr>
          <w:rFonts w:hint="eastAsia" w:ascii="仿宋" w:hAnsi="仿宋" w:eastAsia="仿宋" w:cs="仿宋"/>
          <w:bCs/>
          <w:color w:val="000000"/>
          <w:sz w:val="32"/>
          <w:szCs w:val="32"/>
          <w:lang w:val="zh-CN"/>
        </w:rPr>
        <w:t>需要的手续有：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1、申请人拥有稳定职业，拥有抵押车辆的所有权。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2、在业务开展城市长期居住和工作，提供职业和收入证明。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3、机动车登记证、行驶证、购置附加税证(本)、购车发票。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4、保险单、车船税、进口车辆相关税证明。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5、身份证、户口簿或其他有效居留证件原件，并提供其复印件。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6、</w:t>
      </w:r>
      <w:r>
        <w:rPr>
          <w:rFonts w:hint="eastAsia" w:ascii="仿宋" w:hAnsi="仿宋" w:eastAsia="仿宋" w:cs="仿宋"/>
          <w:bCs/>
          <w:color w:val="000000"/>
          <w:sz w:val="32"/>
          <w:szCs w:val="32"/>
        </w:rPr>
        <w:t>第三方</w:t>
      </w:r>
      <w:r>
        <w:rPr>
          <w:rFonts w:hint="eastAsia" w:ascii="仿宋" w:hAnsi="仿宋" w:eastAsia="仿宋" w:cs="仿宋"/>
          <w:bCs/>
          <w:color w:val="000000"/>
          <w:sz w:val="32"/>
          <w:szCs w:val="32"/>
          <w:lang w:val="zh-CN"/>
        </w:rPr>
        <w:t>合作</w:t>
      </w:r>
      <w:r>
        <w:rPr>
          <w:rFonts w:hint="eastAsia" w:ascii="仿宋" w:hAnsi="仿宋" w:eastAsia="仿宋" w:cs="仿宋"/>
          <w:bCs/>
          <w:color w:val="000000"/>
          <w:sz w:val="32"/>
          <w:szCs w:val="32"/>
        </w:rPr>
        <w:t>贷款</w:t>
      </w:r>
      <w:r>
        <w:rPr>
          <w:rFonts w:hint="eastAsia" w:ascii="仿宋" w:hAnsi="仿宋" w:eastAsia="仿宋" w:cs="仿宋"/>
          <w:bCs/>
          <w:color w:val="000000"/>
          <w:sz w:val="32"/>
          <w:szCs w:val="32"/>
          <w:lang w:val="zh-CN"/>
        </w:rPr>
        <w:t>机构要求提供的其他文件资料。</w:t>
      </w:r>
    </w:p>
    <w:p>
      <w:pPr>
        <w:tabs>
          <w:tab w:val="left" w:pos="1876"/>
        </w:tabs>
        <w:spacing w:line="360" w:lineRule="auto"/>
        <w:ind w:left="471"/>
        <w:rPr>
          <w:rFonts w:ascii="仿宋" w:hAnsi="仿宋" w:eastAsia="仿宋" w:cs="仿宋"/>
          <w:bCs/>
          <w:color w:val="000000"/>
          <w:sz w:val="32"/>
          <w:szCs w:val="32"/>
        </w:rPr>
      </w:pPr>
      <w:r>
        <w:rPr>
          <w:rFonts w:hint="eastAsia" w:ascii="仿宋" w:hAnsi="仿宋" w:eastAsia="仿宋" w:cs="仿宋"/>
          <w:bCs/>
          <w:color w:val="000000"/>
          <w:sz w:val="32"/>
          <w:szCs w:val="32"/>
        </w:rPr>
        <w:t>通常情况在，车贷在没有房屋信息想情况下，借款金额不会超过其估值额度的60%，同时需要到车辆管理机构办理抵押手续。</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rPr>
        <w:t>抵押物房贷</w:t>
      </w:r>
      <w:r>
        <w:rPr>
          <w:rFonts w:hint="eastAsia" w:ascii="仿宋" w:hAnsi="仿宋" w:eastAsia="仿宋" w:cs="仿宋"/>
          <w:bCs/>
          <w:color w:val="000000"/>
          <w:sz w:val="32"/>
          <w:szCs w:val="32"/>
          <w:lang w:val="zh-CN"/>
        </w:rPr>
        <w:t>：</w:t>
      </w:r>
      <w:ins w:id="359" w:author="wangq" w:date="2017-06-14T14:00:00Z">
        <w:r>
          <w:rPr>
            <w:rFonts w:hint="eastAsia" w:ascii="仿宋" w:hAnsi="仿宋" w:eastAsia="仿宋" w:cs="仿宋"/>
            <w:bCs/>
            <w:color w:val="000000"/>
            <w:sz w:val="32"/>
            <w:szCs w:val="32"/>
            <w:lang w:val="zh-CN"/>
          </w:rPr>
          <w:t>房屋抵押贷款所需的材料以及贷款流程。</w:t>
        </w:r>
      </w:ins>
      <w:r>
        <w:rPr>
          <w:rFonts w:hint="eastAsia" w:ascii="仿宋" w:hAnsi="仿宋" w:eastAsia="仿宋" w:cs="仿宋"/>
          <w:bCs/>
          <w:color w:val="000000"/>
          <w:sz w:val="32"/>
          <w:szCs w:val="32"/>
        </w:rPr>
        <w:t>通常房屋抵押</w:t>
      </w:r>
      <w:r>
        <w:rPr>
          <w:rFonts w:hint="eastAsia" w:ascii="仿宋" w:hAnsi="仿宋" w:eastAsia="仿宋" w:cs="仿宋"/>
          <w:bCs/>
          <w:color w:val="000000"/>
          <w:sz w:val="32"/>
          <w:szCs w:val="32"/>
          <w:lang w:val="zh-CN"/>
        </w:rPr>
        <w:t>审核条件，</w:t>
      </w:r>
      <w:r>
        <w:rPr>
          <w:rFonts w:hint="eastAsia" w:ascii="仿宋" w:hAnsi="仿宋" w:eastAsia="仿宋" w:cs="仿宋"/>
          <w:bCs/>
          <w:color w:val="000000"/>
          <w:sz w:val="32"/>
          <w:szCs w:val="32"/>
        </w:rPr>
        <w:t>需要准备</w:t>
      </w:r>
      <w:r>
        <w:rPr>
          <w:rFonts w:hint="eastAsia" w:ascii="仿宋" w:hAnsi="仿宋" w:eastAsia="仿宋" w:cs="仿宋"/>
          <w:bCs/>
          <w:color w:val="000000"/>
          <w:sz w:val="32"/>
          <w:szCs w:val="32"/>
          <w:lang w:val="zh-CN"/>
        </w:rPr>
        <w:t>：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借款人需要公证处办理整套公证资料。（其中包括：1</w:t>
      </w: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身份证公证2</w:t>
      </w:r>
      <w:r>
        <w:rPr>
          <w:rFonts w:hint="eastAsia" w:ascii="仿宋" w:hAnsi="仿宋" w:eastAsia="仿宋" w:cs="仿宋"/>
          <w:bCs/>
          <w:color w:val="000000"/>
          <w:sz w:val="32"/>
          <w:szCs w:val="32"/>
        </w:rPr>
        <w:t>.</w:t>
      </w:r>
      <w:r>
        <w:rPr>
          <w:rFonts w:hint="eastAsia" w:ascii="仿宋" w:hAnsi="仿宋" w:eastAsia="仿宋" w:cs="仿宋"/>
          <w:bCs/>
          <w:color w:val="000000"/>
          <w:sz w:val="32"/>
          <w:szCs w:val="32"/>
          <w:lang w:val="zh-CN"/>
        </w:rPr>
        <w:t>户口本公证3</w:t>
      </w: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结婚证公证4</w:t>
      </w: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借款合同附带强制公证5</w:t>
      </w: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委托抵押解押8条公证6</w:t>
      </w: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房屋委托买卖公证。当然各地区办理公证具体条款不一，大致基本就由这几项组成） </w:t>
      </w:r>
    </w:p>
    <w:p>
      <w:pPr>
        <w:tabs>
          <w:tab w:val="left" w:pos="1876"/>
        </w:tabs>
        <w:spacing w:line="360" w:lineRule="auto"/>
        <w:ind w:left="471"/>
        <w:rPr>
          <w:rFonts w:ascii="仿宋" w:hAnsi="仿宋" w:eastAsia="仿宋" w:cs="仿宋"/>
          <w:bCs/>
          <w:color w:val="000000"/>
          <w:sz w:val="32"/>
          <w:szCs w:val="32"/>
          <w:lang w:val="zh-CN"/>
        </w:rPr>
      </w:pPr>
      <w:r>
        <w:rPr>
          <w:rFonts w:hint="eastAsia" w:ascii="仿宋" w:hAnsi="仿宋" w:eastAsia="仿宋" w:cs="仿宋"/>
          <w:bCs/>
          <w:color w:val="000000"/>
          <w:sz w:val="32"/>
          <w:szCs w:val="32"/>
          <w:lang w:val="zh-CN"/>
        </w:rPr>
        <w:t>办理借款人房产抵押他项。 </w:t>
      </w:r>
    </w:p>
    <w:p>
      <w:pPr>
        <w:numPr>
          <w:ilvl w:val="0"/>
          <w:numId w:val="2"/>
          <w:ins w:id="361" w:author="lengbinhy" w:date="2017-06-14T17:32:08Z"/>
        </w:numPr>
        <w:tabs>
          <w:tab w:val="left" w:pos="1876"/>
        </w:tabs>
        <w:spacing w:line="360" w:lineRule="auto"/>
        <w:ind w:left="471"/>
        <w:rPr>
          <w:ins w:id="362" w:author="lengbinhy" w:date="2017-06-14T17:32:08Z"/>
          <w:rFonts w:hint="eastAsia" w:ascii="仿宋" w:hAnsi="仿宋" w:eastAsia="仿宋" w:cs="仿宋"/>
          <w:bCs/>
          <w:color w:val="000000"/>
          <w:sz w:val="32"/>
          <w:szCs w:val="32"/>
          <w:lang w:val="zh-CN"/>
        </w:rPr>
        <w:pPrChange w:id="360" w:author="lengbinhy" w:date="2017-06-14T17:32:08Z">
          <w:pPr>
            <w:tabs>
              <w:tab w:val="left" w:pos="1876"/>
            </w:tabs>
            <w:spacing w:line="360" w:lineRule="auto"/>
            <w:ind w:left="471"/>
          </w:pPr>
        </w:pPrChange>
      </w:pPr>
      <w:del w:id="363" w:author="lengbinhy" w:date="2017-06-14T17:32:08Z">
        <w:r>
          <w:rPr>
            <w:rFonts w:hint="eastAsia" w:ascii="仿宋" w:hAnsi="仿宋" w:eastAsia="仿宋" w:cs="仿宋"/>
            <w:bCs/>
            <w:color w:val="000000"/>
            <w:sz w:val="32"/>
            <w:szCs w:val="32"/>
            <w:lang w:val="zh-CN"/>
          </w:rPr>
          <w:delText>3、</w:delText>
        </w:r>
      </w:del>
      <w:del w:id="364" w:author="lengbinhy" w:date="2017-06-14T17:32:08Z">
        <w:r>
          <w:rPr>
            <w:rFonts w:hint="eastAsia" w:ascii="仿宋" w:hAnsi="仿宋" w:eastAsia="仿宋" w:cs="仿宋"/>
            <w:bCs/>
            <w:color w:val="000000"/>
            <w:sz w:val="32"/>
            <w:szCs w:val="32"/>
          </w:rPr>
          <w:delText xml:space="preserve"> </w:delText>
        </w:r>
      </w:del>
      <w:r>
        <w:rPr>
          <w:rFonts w:hint="eastAsia" w:ascii="仿宋" w:hAnsi="仿宋" w:eastAsia="仿宋" w:cs="仿宋"/>
          <w:bCs/>
          <w:color w:val="000000"/>
          <w:sz w:val="32"/>
          <w:szCs w:val="32"/>
          <w:lang w:val="zh-CN"/>
        </w:rPr>
        <w:t>风控部下户核实借款人房产居住情况，有无出租，以及租赁合同手续。</w:t>
      </w:r>
    </w:p>
    <w:p>
      <w:pPr>
        <w:numPr>
          <w:ilvl w:val="0"/>
          <w:numId w:val="2"/>
          <w:ins w:id="366" w:author="lengbinhy" w:date="2017-06-14T17:32:08Z"/>
        </w:numPr>
        <w:tabs>
          <w:tab w:val="left" w:pos="1876"/>
        </w:tabs>
        <w:spacing w:line="360" w:lineRule="auto"/>
        <w:ind w:left="471"/>
        <w:rPr>
          <w:rFonts w:ascii="仿宋" w:hAnsi="仿宋" w:eastAsia="仿宋" w:cs="仿宋"/>
          <w:bCs/>
          <w:color w:val="000000"/>
          <w:sz w:val="32"/>
          <w:szCs w:val="32"/>
          <w:lang w:val="zh-CN"/>
        </w:rPr>
        <w:pPrChange w:id="365" w:author="lengbinhy" w:date="2017-06-14T17:32:08Z">
          <w:pPr>
            <w:tabs>
              <w:tab w:val="left" w:pos="1876"/>
            </w:tabs>
            <w:spacing w:line="360" w:lineRule="auto"/>
            <w:ind w:left="471"/>
          </w:pPr>
        </w:pPrChange>
      </w:pPr>
      <w:r>
        <w:rPr>
          <w:rFonts w:hint="eastAsia" w:ascii="仿宋" w:hAnsi="仿宋" w:eastAsia="仿宋" w:cs="仿宋"/>
          <w:bCs/>
          <w:color w:val="000000"/>
          <w:sz w:val="32"/>
          <w:szCs w:val="32"/>
          <w:lang w:val="zh-CN"/>
        </w:rPr>
        <w:t> </w:t>
      </w:r>
      <w:del w:id="367" w:author="lengbinhy" w:date="2017-06-14T17:32:12Z">
        <w:r>
          <w:rPr>
            <w:rFonts w:hint="eastAsia" w:ascii="仿宋" w:hAnsi="仿宋" w:eastAsia="仿宋" w:cs="仿宋"/>
            <w:bCs/>
            <w:color w:val="000000"/>
            <w:sz w:val="32"/>
            <w:szCs w:val="32"/>
            <w:lang w:val="zh-CN"/>
          </w:rPr>
          <w:delText>4&gt;</w:delText>
        </w:r>
      </w:del>
      <w:r>
        <w:rPr>
          <w:rFonts w:hint="eastAsia" w:ascii="仿宋" w:hAnsi="仿宋" w:eastAsia="仿宋" w:cs="仿宋"/>
          <w:bCs/>
          <w:color w:val="000000"/>
          <w:sz w:val="32"/>
          <w:szCs w:val="32"/>
          <w:lang w:val="zh-CN"/>
        </w:rPr>
        <w:t>核实资金用途，还款来源。 </w:t>
      </w:r>
    </w:p>
    <w:p>
      <w:pPr>
        <w:tabs>
          <w:tab w:val="left" w:pos="1876"/>
        </w:tabs>
        <w:spacing w:line="360" w:lineRule="auto"/>
        <w:ind w:left="471"/>
        <w:rPr>
          <w:rFonts w:ascii="仿宋" w:hAnsi="仿宋" w:eastAsia="仿宋" w:cs="仿宋"/>
          <w:b/>
          <w:color w:val="000000"/>
          <w:sz w:val="32"/>
          <w:szCs w:val="32"/>
          <w:lang w:val="zh-CN"/>
        </w:rPr>
      </w:pPr>
      <w:r>
        <w:rPr>
          <w:rFonts w:hint="eastAsia" w:ascii="仿宋" w:hAnsi="仿宋" w:eastAsia="仿宋" w:cs="仿宋"/>
          <w:bCs/>
          <w:color w:val="000000"/>
          <w:sz w:val="32"/>
          <w:szCs w:val="32"/>
        </w:rPr>
        <w:t xml:space="preserve">    </w:t>
      </w:r>
      <w:r>
        <w:rPr>
          <w:rFonts w:hint="eastAsia" w:ascii="仿宋" w:hAnsi="仿宋" w:eastAsia="仿宋" w:cs="仿宋"/>
          <w:bCs/>
          <w:color w:val="000000"/>
          <w:sz w:val="32"/>
          <w:szCs w:val="32"/>
          <w:lang w:val="zh-CN"/>
        </w:rPr>
        <w:t>房产抵押项目在信审资料分析上，确实比信贷粗放，只要房产能顺理成章办理公证和他项，基本都能放款。整个操作流程所耗时间也不长。在办理他项和解押过程中，大致各需要一周时间，但一般可以凭借当日办理的抵押登记表即可放款。</w:t>
      </w:r>
    </w:p>
    <w:p>
      <w:pPr>
        <w:widowControl/>
        <w:wordWrap w:val="0"/>
        <w:spacing w:line="500" w:lineRule="exact"/>
        <w:ind w:firstLine="502" w:firstLineChars="209"/>
        <w:jc w:val="left"/>
        <w:rPr>
          <w:rFonts w:ascii="宋体" w:hAnsi="宋体" w:cs="宋体"/>
          <w:kern w:val="0"/>
          <w:sz w:val="24"/>
        </w:rPr>
      </w:pPr>
    </w:p>
    <w:p>
      <w:pPr>
        <w:pStyle w:val="3"/>
        <w:jc w:val="center"/>
      </w:pPr>
      <w:r>
        <w:rPr>
          <w:rFonts w:hint="eastAsia"/>
        </w:rPr>
        <w:t>第六章</w:t>
      </w:r>
      <w:r>
        <w:t xml:space="preserve">  </w:t>
      </w:r>
      <w:r>
        <w:rPr>
          <w:rFonts w:hint="eastAsia"/>
        </w:rPr>
        <w:t>业务操作管理</w:t>
      </w:r>
    </w:p>
    <w:p>
      <w:pPr>
        <w:widowControl/>
        <w:wordWrap w:val="0"/>
        <w:spacing w:line="500" w:lineRule="exact"/>
        <w:ind w:firstLine="418" w:firstLineChars="130"/>
        <w:jc w:val="left"/>
        <w:rPr>
          <w:rFonts w:ascii="仿宋" w:hAnsi="仿宋" w:eastAsia="仿宋" w:cs="仿宋"/>
          <w:kern w:val="0"/>
          <w:sz w:val="32"/>
          <w:szCs w:val="32"/>
        </w:rPr>
        <w:pPrChange w:id="368" w:author="wangq" w:date="2017-06-14T14:09:00Z">
          <w:pPr>
            <w:widowControl/>
            <w:wordWrap w:val="0"/>
            <w:spacing w:line="500" w:lineRule="exact"/>
            <w:ind w:firstLine="671" w:firstLineChars="209"/>
            <w:jc w:val="left"/>
          </w:pPr>
        </w:pPrChange>
      </w:pPr>
      <w:r>
        <w:rPr>
          <w:rFonts w:hint="eastAsia" w:ascii="仿宋" w:hAnsi="仿宋" w:eastAsia="仿宋" w:cs="仿宋"/>
          <w:b/>
          <w:kern w:val="0"/>
          <w:sz w:val="32"/>
          <w:szCs w:val="32"/>
        </w:rPr>
        <w:t>第十</w:t>
      </w:r>
      <w:del w:id="369" w:author="lengbinhy" w:date="2017-06-15T16:07:27Z">
        <w:r>
          <w:rPr>
            <w:rFonts w:hint="eastAsia" w:ascii="仿宋" w:hAnsi="仿宋" w:eastAsia="仿宋" w:cs="仿宋"/>
            <w:b/>
            <w:kern w:val="0"/>
            <w:sz w:val="32"/>
            <w:szCs w:val="32"/>
            <w:lang w:val="en-US"/>
          </w:rPr>
          <w:delText>四</w:delText>
        </w:r>
      </w:del>
      <w:ins w:id="370" w:author="lengbinhy" w:date="2017-06-15T16:07:28Z">
        <w:r>
          <w:rPr>
            <w:rFonts w:hint="eastAsia" w:ascii="仿宋" w:hAnsi="仿宋" w:eastAsia="仿宋" w:cs="仿宋"/>
            <w:b/>
            <w:kern w:val="0"/>
            <w:sz w:val="32"/>
            <w:szCs w:val="32"/>
            <w:lang w:val="en-US" w:eastAsia="zh-CN"/>
          </w:rPr>
          <w:t>六</w:t>
        </w:r>
      </w:ins>
      <w:r>
        <w:rPr>
          <w:rFonts w:hint="eastAsia" w:ascii="仿宋" w:hAnsi="仿宋" w:eastAsia="仿宋" w:cs="仿宋"/>
          <w:b/>
          <w:kern w:val="0"/>
          <w:sz w:val="32"/>
          <w:szCs w:val="32"/>
        </w:rPr>
        <w:t xml:space="preserve">条 </w:t>
      </w:r>
      <w:r>
        <w:rPr>
          <w:rFonts w:hint="eastAsia" w:ascii="仿宋" w:hAnsi="仿宋" w:eastAsia="仿宋" w:cs="仿宋"/>
          <w:kern w:val="0"/>
          <w:sz w:val="32"/>
          <w:szCs w:val="32"/>
        </w:rPr>
        <w:t xml:space="preserve">  借款需求的客户向平台提出借款申请并提供信用资质材料，</w:t>
      </w:r>
      <w:r>
        <w:rPr>
          <w:rFonts w:hint="eastAsia" w:ascii="仿宋" w:hAnsi="仿宋" w:eastAsia="仿宋" w:cs="仿宋"/>
          <w:color w:val="FF0000"/>
          <w:kern w:val="0"/>
          <w:sz w:val="32"/>
          <w:szCs w:val="32"/>
          <w:rPrChange w:id="371" w:author="wangq" w:date="2017-06-14T14:02:00Z">
            <w:rPr>
              <w:rFonts w:hint="eastAsia" w:ascii="仿宋" w:hAnsi="仿宋" w:eastAsia="仿宋" w:cs="仿宋"/>
              <w:kern w:val="0"/>
              <w:sz w:val="32"/>
              <w:szCs w:val="32"/>
            </w:rPr>
          </w:rPrChange>
        </w:rPr>
        <w:t>有投资理财需求的客户向平台提出出借申请</w:t>
      </w:r>
      <w:r>
        <w:rPr>
          <w:rFonts w:hint="eastAsia" w:ascii="仿宋" w:hAnsi="仿宋" w:eastAsia="仿宋" w:cs="仿宋"/>
          <w:kern w:val="0"/>
          <w:sz w:val="32"/>
          <w:szCs w:val="32"/>
        </w:rPr>
        <w:t>，平台根据自由经纪人填写的客户的需求向有借款人智能匹配推荐合适的贷款产品，完成贷款后，借款人向第三方借款机构还本付息，</w:t>
      </w:r>
      <w:r>
        <w:rPr>
          <w:rFonts w:hint="eastAsia" w:ascii="仿宋" w:hAnsi="仿宋" w:eastAsia="仿宋" w:cs="仿宋"/>
          <w:color w:val="FF0000"/>
          <w:kern w:val="0"/>
          <w:sz w:val="32"/>
          <w:szCs w:val="32"/>
          <w:rPrChange w:id="372" w:author="wangq" w:date="2017-06-14T14:03:00Z">
            <w:rPr>
              <w:rFonts w:hint="eastAsia" w:ascii="仿宋" w:hAnsi="仿宋" w:eastAsia="仿宋" w:cs="仿宋"/>
              <w:kern w:val="0"/>
              <w:sz w:val="32"/>
              <w:szCs w:val="32"/>
            </w:rPr>
          </w:rPrChange>
        </w:rPr>
        <w:t>平台向</w:t>
      </w:r>
      <w:r>
        <w:rPr>
          <w:rFonts w:hint="eastAsia" w:ascii="仿宋" w:hAnsi="仿宋" w:eastAsia="仿宋" w:cs="仿宋"/>
          <w:color w:val="FF0000"/>
          <w:kern w:val="0"/>
          <w:sz w:val="32"/>
          <w:szCs w:val="32"/>
          <w:rPrChange w:id="373" w:author="wangq" w:date="2017-06-14T14:03:00Z">
            <w:rPr>
              <w:rFonts w:hint="eastAsia" w:ascii="仿宋" w:hAnsi="仿宋" w:eastAsia="仿宋" w:cs="仿宋"/>
              <w:kern w:val="0"/>
              <w:sz w:val="32"/>
              <w:szCs w:val="32"/>
            </w:rPr>
          </w:rPrChange>
        </w:rPr>
        <w:t>自由经纪人</w:t>
      </w:r>
      <w:r>
        <w:rPr>
          <w:rFonts w:hint="eastAsia" w:ascii="仿宋" w:hAnsi="仿宋" w:eastAsia="仿宋" w:cs="仿宋"/>
          <w:color w:val="FF0000"/>
          <w:kern w:val="0"/>
          <w:sz w:val="32"/>
          <w:szCs w:val="32"/>
          <w:rPrChange w:id="374" w:author="wangq" w:date="2017-06-14T14:03:00Z">
            <w:rPr>
              <w:rFonts w:hint="eastAsia" w:ascii="仿宋" w:hAnsi="仿宋" w:eastAsia="仿宋" w:cs="仿宋"/>
              <w:kern w:val="0"/>
              <w:sz w:val="32"/>
              <w:szCs w:val="32"/>
            </w:rPr>
          </w:rPrChange>
        </w:rPr>
        <w:t>收取</w:t>
      </w:r>
      <w:r>
        <w:rPr>
          <w:rFonts w:hint="eastAsia" w:ascii="仿宋" w:hAnsi="仿宋" w:eastAsia="仿宋" w:cs="仿宋"/>
          <w:color w:val="FF0000"/>
          <w:kern w:val="0"/>
          <w:sz w:val="32"/>
          <w:szCs w:val="32"/>
          <w:rPrChange w:id="375" w:author="wangq" w:date="2017-06-14T14:03:00Z">
            <w:rPr>
              <w:rFonts w:hint="eastAsia" w:ascii="仿宋" w:hAnsi="仿宋" w:eastAsia="仿宋" w:cs="仿宋"/>
              <w:kern w:val="0"/>
              <w:sz w:val="32"/>
              <w:szCs w:val="32"/>
            </w:rPr>
          </w:rPrChange>
        </w:rPr>
        <w:t>平台</w:t>
      </w:r>
      <w:r>
        <w:rPr>
          <w:rFonts w:hint="eastAsia" w:ascii="仿宋" w:hAnsi="仿宋" w:eastAsia="仿宋" w:cs="仿宋"/>
          <w:color w:val="FF0000"/>
          <w:kern w:val="0"/>
          <w:sz w:val="32"/>
          <w:szCs w:val="32"/>
          <w:rPrChange w:id="376" w:author="wangq" w:date="2017-06-14T14:03:00Z">
            <w:rPr>
              <w:rFonts w:hint="eastAsia" w:ascii="仿宋" w:hAnsi="仿宋" w:eastAsia="仿宋" w:cs="仿宋"/>
              <w:kern w:val="0"/>
              <w:sz w:val="32"/>
              <w:szCs w:val="32"/>
            </w:rPr>
          </w:rPrChange>
        </w:rPr>
        <w:t>服务费</w:t>
      </w:r>
      <w:r>
        <w:rPr>
          <w:rFonts w:hint="eastAsia" w:ascii="仿宋" w:hAnsi="仿宋" w:eastAsia="仿宋" w:cs="仿宋"/>
          <w:kern w:val="0"/>
          <w:sz w:val="32"/>
          <w:szCs w:val="32"/>
        </w:rPr>
        <w:t>。</w:t>
      </w: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办理互联网渠道业务要按权限、按程序运作</w:t>
      </w:r>
      <w:ins w:id="377" w:author="lengbinhy" w:date="2017-06-15T16:06:33Z">
        <w:r>
          <w:rPr>
            <w:rFonts w:hint="eastAsia" w:ascii="仿宋" w:hAnsi="仿宋" w:eastAsia="仿宋" w:cs="仿宋"/>
            <w:kern w:val="0"/>
            <w:sz w:val="32"/>
            <w:szCs w:val="32"/>
            <w:lang w:eastAsia="zh-CN"/>
          </w:rPr>
          <w:t>：</w:t>
        </w:r>
      </w:ins>
      <w:del w:id="378" w:author="lengbinhy" w:date="2017-06-15T16:06:32Z">
        <w:r>
          <w:rPr>
            <w:rFonts w:hint="eastAsia" w:ascii="仿宋" w:hAnsi="仿宋" w:eastAsia="仿宋" w:cs="仿宋"/>
            <w:kern w:val="0"/>
            <w:sz w:val="32"/>
            <w:szCs w:val="32"/>
          </w:rPr>
          <w:delText>。办理互联网渠道业务的基本程序：</w:delText>
        </w:r>
      </w:del>
    </w:p>
    <w:p>
      <w:pPr>
        <w:widowControl/>
        <w:wordWrap w:val="0"/>
        <w:spacing w:line="500" w:lineRule="exact"/>
        <w:ind w:firstLine="439" w:firstLineChars="209"/>
        <w:jc w:val="left"/>
        <w:rPr>
          <w:rFonts w:ascii="宋体" w:hAnsi="宋体" w:cs="宋体"/>
          <w:kern w:val="0"/>
          <w:sz w:val="24"/>
        </w:rPr>
      </w:pPr>
      <w:r>
        <mc:AlternateContent>
          <mc:Choice Requires="wpg">
            <w:drawing>
              <wp:anchor distT="0" distB="0" distL="114300" distR="114300" simplePos="0" relativeHeight="251658240" behindDoc="0" locked="0" layoutInCell="1" allowOverlap="1">
                <wp:simplePos x="0" y="0"/>
                <wp:positionH relativeFrom="column">
                  <wp:posOffset>388620</wp:posOffset>
                </wp:positionH>
                <wp:positionV relativeFrom="paragraph">
                  <wp:posOffset>103505</wp:posOffset>
                </wp:positionV>
                <wp:extent cx="4913630" cy="6485255"/>
                <wp:effectExtent l="0" t="4445" r="8890" b="17780"/>
                <wp:wrapNone/>
                <wp:docPr id="1" name="组合 1"/>
                <wp:cNvGraphicFramePr/>
                <a:graphic xmlns:a="http://schemas.openxmlformats.org/drawingml/2006/main">
                  <a:graphicData uri="http://schemas.microsoft.com/office/word/2010/wordprocessingGroup">
                    <wpg:wgp>
                      <wpg:cNvGrpSpPr/>
                      <wpg:grpSpPr>
                        <a:xfrm>
                          <a:off x="0" y="0"/>
                          <a:ext cx="4913630" cy="6485255"/>
                          <a:chOff x="4973" y="1784"/>
                          <a:chExt cx="7738" cy="12096"/>
                        </a:xfrm>
                      </wpg:grpSpPr>
                      <wps:wsp>
                        <wps:cNvPr id="2" name="椭圆 4"/>
                        <wps:cNvSpPr/>
                        <wps:spPr>
                          <a:xfrm>
                            <a:off x="11380" y="13412"/>
                            <a:ext cx="1146" cy="46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 w:val="18"/>
                                </w:rPr>
                              </w:pPr>
                              <w:r>
                                <w:rPr>
                                  <w:rFonts w:hint="eastAsia"/>
                                  <w:sz w:val="18"/>
                                </w:rPr>
                                <w:t>结束</w:t>
                              </w:r>
                            </w:p>
                          </w:txbxContent>
                        </wps:txbx>
                        <wps:bodyPr lIns="0" tIns="0" rIns="0" bIns="0" upright="1"/>
                      </wps:wsp>
                      <wps:wsp>
                        <wps:cNvPr id="3" name="椭圆 5"/>
                        <wps:cNvSpPr/>
                        <wps:spPr>
                          <a:xfrm>
                            <a:off x="8933" y="2622"/>
                            <a:ext cx="1084" cy="46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 w:val="18"/>
                                  <w:szCs w:val="18"/>
                                </w:rPr>
                              </w:pPr>
                              <w:r>
                                <w:rPr>
                                  <w:rFonts w:hint="eastAsia"/>
                                  <w:sz w:val="18"/>
                                  <w:szCs w:val="18"/>
                                </w:rPr>
                                <w:t>开始</w:t>
                              </w:r>
                            </w:p>
                          </w:txbxContent>
                        </wps:txbx>
                        <wps:bodyPr lIns="0" tIns="0" rIns="0" bIns="0" upright="1"/>
                      </wps:wsp>
                      <wps:wsp>
                        <wps:cNvPr id="5" name="直线 7"/>
                        <wps:cNvCnPr/>
                        <wps:spPr>
                          <a:xfrm flipH="1">
                            <a:off x="6916" y="10567"/>
                            <a:ext cx="9" cy="620"/>
                          </a:xfrm>
                          <a:prstGeom prst="line">
                            <a:avLst/>
                          </a:prstGeom>
                          <a:ln w="9525" cap="flat" cmpd="sng">
                            <a:solidFill>
                              <a:srgbClr val="000000"/>
                            </a:solidFill>
                            <a:prstDash val="solid"/>
                            <a:headEnd type="none" w="med" len="med"/>
                            <a:tailEnd type="none" w="med" len="med"/>
                          </a:ln>
                        </wps:spPr>
                        <wps:bodyPr/>
                      </wps:wsp>
                      <wps:wsp>
                        <wps:cNvPr id="6" name="直线 8"/>
                        <wps:cNvCnPr/>
                        <wps:spPr>
                          <a:xfrm>
                            <a:off x="6928" y="11201"/>
                            <a:ext cx="4042" cy="3"/>
                          </a:xfrm>
                          <a:prstGeom prst="line">
                            <a:avLst/>
                          </a:prstGeom>
                          <a:ln w="9525" cap="flat" cmpd="sng">
                            <a:solidFill>
                              <a:srgbClr val="000000"/>
                            </a:solidFill>
                            <a:prstDash val="solid"/>
                            <a:headEnd type="none" w="med" len="med"/>
                            <a:tailEnd type="triangle" w="med" len="med"/>
                          </a:ln>
                        </wps:spPr>
                        <wps:bodyPr/>
                      </wps:wsp>
                      <wps:wsp>
                        <wps:cNvPr id="9" name="直线 11"/>
                        <wps:cNvCnPr/>
                        <wps:spPr>
                          <a:xfrm>
                            <a:off x="11812" y="6815"/>
                            <a:ext cx="1" cy="313"/>
                          </a:xfrm>
                          <a:prstGeom prst="line">
                            <a:avLst/>
                          </a:prstGeom>
                          <a:ln w="9525" cap="flat" cmpd="sng">
                            <a:solidFill>
                              <a:srgbClr val="000000"/>
                            </a:solidFill>
                            <a:prstDash val="solid"/>
                            <a:headEnd type="none" w="med" len="med"/>
                            <a:tailEnd type="triangle" w="med" len="med"/>
                          </a:ln>
                        </wps:spPr>
                        <wps:bodyPr/>
                      </wps:wsp>
                      <wps:wsp>
                        <wps:cNvPr id="10" name="矩形 12"/>
                        <wps:cNvSpPr/>
                        <wps:spPr>
                          <a:xfrm>
                            <a:off x="8704" y="4460"/>
                            <a:ext cx="1432" cy="6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hint="eastAsia" w:ascii="宋体" w:hAnsi="宋体"/>
                                  <w:sz w:val="18"/>
                                  <w:szCs w:val="18"/>
                                </w:rPr>
                                <w:t>提供/获取有贷款需求客户信息</w:t>
                              </w:r>
                            </w:p>
                          </w:txbxContent>
                        </wps:txbx>
                        <wps:bodyPr lIns="0" tIns="36000" rIns="0" bIns="0" upright="1"/>
                      </wps:wsp>
                      <wps:wsp>
                        <wps:cNvPr id="15" name="直线 17"/>
                        <wps:cNvCnPr/>
                        <wps:spPr>
                          <a:xfrm flipH="1">
                            <a:off x="9473" y="3090"/>
                            <a:ext cx="1" cy="313"/>
                          </a:xfrm>
                          <a:prstGeom prst="line">
                            <a:avLst/>
                          </a:prstGeom>
                          <a:ln w="9525" cap="flat" cmpd="sng">
                            <a:solidFill>
                              <a:srgbClr val="000000"/>
                            </a:solidFill>
                            <a:prstDash val="solid"/>
                            <a:headEnd type="none" w="med" len="med"/>
                            <a:tailEnd type="triangle" w="med" len="med"/>
                          </a:ln>
                        </wps:spPr>
                        <wps:bodyPr/>
                      </wps:wsp>
                      <wps:wsp>
                        <wps:cNvPr id="16" name="直线 18"/>
                        <wps:cNvCnPr/>
                        <wps:spPr>
                          <a:xfrm>
                            <a:off x="4973" y="2467"/>
                            <a:ext cx="7738" cy="1"/>
                          </a:xfrm>
                          <a:prstGeom prst="line">
                            <a:avLst/>
                          </a:prstGeom>
                          <a:ln w="9525" cap="flat" cmpd="sng">
                            <a:solidFill>
                              <a:srgbClr val="000000"/>
                            </a:solidFill>
                            <a:prstDash val="solid"/>
                            <a:headEnd type="none" w="med" len="med"/>
                            <a:tailEnd type="none" w="med" len="med"/>
                          </a:ln>
                        </wps:spPr>
                        <wps:bodyPr/>
                      </wps:wsp>
                      <wps:wsp>
                        <wps:cNvPr id="17" name="矩形 19"/>
                        <wps:cNvSpPr/>
                        <wps:spPr>
                          <a:xfrm>
                            <a:off x="5152" y="1843"/>
                            <a:ext cx="1440"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 w:val="18"/>
                                  <w:szCs w:val="18"/>
                                </w:rPr>
                              </w:pPr>
                            </w:p>
                          </w:txbxContent>
                        </wps:txbx>
                        <wps:bodyPr upright="1"/>
                      </wps:wsp>
                      <wps:wsp>
                        <wps:cNvPr id="18" name="矩形 20"/>
                        <wps:cNvSpPr/>
                        <wps:spPr>
                          <a:xfrm>
                            <a:off x="5945" y="1843"/>
                            <a:ext cx="1655"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第三方贷款机构</w:t>
                              </w:r>
                            </w:p>
                          </w:txbxContent>
                        </wps:txbx>
                        <wps:bodyPr upright="1"/>
                      </wps:wsp>
                      <wps:wsp>
                        <wps:cNvPr id="19" name="矩形 21"/>
                        <wps:cNvSpPr/>
                        <wps:spPr>
                          <a:xfrm>
                            <a:off x="8932" y="1843"/>
                            <a:ext cx="1260"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自由经纪人</w:t>
                              </w:r>
                            </w:p>
                          </w:txbxContent>
                        </wps:txbx>
                        <wps:bodyPr upright="1"/>
                      </wps:wsp>
                      <wps:wsp>
                        <wps:cNvPr id="20" name="矩形 22"/>
                        <wps:cNvSpPr/>
                        <wps:spPr>
                          <a:xfrm>
                            <a:off x="10912" y="1832"/>
                            <a:ext cx="1437"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平台</w:t>
                              </w:r>
                            </w:p>
                          </w:txbxContent>
                        </wps:txbx>
                        <wps:bodyPr upright="1"/>
                      </wps:wsp>
                      <wps:wsp>
                        <wps:cNvPr id="21" name="直线 23"/>
                        <wps:cNvCnPr/>
                        <wps:spPr>
                          <a:xfrm flipV="1">
                            <a:off x="10145" y="4796"/>
                            <a:ext cx="756" cy="1"/>
                          </a:xfrm>
                          <a:prstGeom prst="line">
                            <a:avLst/>
                          </a:prstGeom>
                          <a:ln w="9525" cap="flat" cmpd="sng">
                            <a:solidFill>
                              <a:srgbClr val="000000"/>
                            </a:solidFill>
                            <a:prstDash val="solid"/>
                            <a:headEnd type="none" w="med" len="med"/>
                            <a:tailEnd type="triangle" w="med" len="med"/>
                          </a:ln>
                        </wps:spPr>
                        <wps:bodyPr/>
                      </wps:wsp>
                      <wps:wsp>
                        <wps:cNvPr id="22" name="直线 24"/>
                        <wps:cNvCnPr/>
                        <wps:spPr>
                          <a:xfrm>
                            <a:off x="11812" y="5253"/>
                            <a:ext cx="1" cy="312"/>
                          </a:xfrm>
                          <a:prstGeom prst="line">
                            <a:avLst/>
                          </a:prstGeom>
                          <a:ln w="9525" cap="flat" cmpd="sng">
                            <a:solidFill>
                              <a:srgbClr val="000000"/>
                            </a:solidFill>
                            <a:prstDash val="solid"/>
                            <a:headEnd type="none" w="med" len="med"/>
                            <a:tailEnd type="triangle" w="med" len="med"/>
                          </a:ln>
                        </wps:spPr>
                        <wps:bodyPr/>
                      </wps:wsp>
                      <wps:wsp>
                        <wps:cNvPr id="23" name="直线 25"/>
                        <wps:cNvCnPr/>
                        <wps:spPr>
                          <a:xfrm>
                            <a:off x="11812" y="7594"/>
                            <a:ext cx="1" cy="312"/>
                          </a:xfrm>
                          <a:prstGeom prst="line">
                            <a:avLst/>
                          </a:prstGeom>
                          <a:ln w="9525" cap="flat" cmpd="sng">
                            <a:solidFill>
                              <a:srgbClr val="000000"/>
                            </a:solidFill>
                            <a:prstDash val="solid"/>
                            <a:headEnd type="none" w="med" len="med"/>
                            <a:tailEnd type="triangle" w="med" len="med"/>
                          </a:ln>
                        </wps:spPr>
                        <wps:bodyPr/>
                      </wps:wsp>
                      <wps:wsp>
                        <wps:cNvPr id="26" name="直线 28"/>
                        <wps:cNvCnPr/>
                        <wps:spPr>
                          <a:xfrm flipV="1">
                            <a:off x="7805" y="7977"/>
                            <a:ext cx="3095" cy="10"/>
                          </a:xfrm>
                          <a:prstGeom prst="line">
                            <a:avLst/>
                          </a:prstGeom>
                          <a:ln w="9525" cap="flat" cmpd="sng">
                            <a:solidFill>
                              <a:srgbClr val="000000"/>
                            </a:solidFill>
                            <a:prstDash val="solid"/>
                            <a:headEnd type="triangle" w="med" len="med"/>
                            <a:tailEnd type="none" w="med" len="med"/>
                          </a:ln>
                        </wps:spPr>
                        <wps:bodyPr/>
                      </wps:wsp>
                      <wps:wsp>
                        <wps:cNvPr id="27" name="自选图形 29"/>
                        <wps:cNvSpPr/>
                        <wps:spPr>
                          <a:xfrm>
                            <a:off x="5813" y="9608"/>
                            <a:ext cx="2231" cy="824"/>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贷款审批</w:t>
                              </w:r>
                            </w:p>
                          </w:txbxContent>
                        </wps:txbx>
                        <wps:bodyPr upright="1"/>
                      </wps:wsp>
                      <wps:wsp>
                        <wps:cNvPr id="28" name="直线 30"/>
                        <wps:cNvCnPr/>
                        <wps:spPr>
                          <a:xfrm>
                            <a:off x="8105" y="10040"/>
                            <a:ext cx="634" cy="1"/>
                          </a:xfrm>
                          <a:prstGeom prst="line">
                            <a:avLst/>
                          </a:prstGeom>
                          <a:ln w="9525" cap="flat" cmpd="sng">
                            <a:solidFill>
                              <a:srgbClr val="000000"/>
                            </a:solidFill>
                            <a:prstDash val="solid"/>
                            <a:headEnd type="triangle" w="med" len="med"/>
                            <a:tailEnd type="none" w="med" len="med"/>
                          </a:ln>
                        </wps:spPr>
                        <wps:bodyPr/>
                      </wps:wsp>
                      <wps:wsp>
                        <wps:cNvPr id="29" name="自选图形 31"/>
                        <wps:cNvSpPr/>
                        <wps:spPr>
                          <a:xfrm>
                            <a:off x="5920" y="7496"/>
                            <a:ext cx="1932" cy="826"/>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初审</w:t>
                              </w:r>
                            </w:p>
                          </w:txbxContent>
                        </wps:txbx>
                        <wps:bodyPr upright="1"/>
                      </wps:wsp>
                      <wps:wsp>
                        <wps:cNvPr id="31" name="直线 33"/>
                        <wps:cNvCnPr/>
                        <wps:spPr>
                          <a:xfrm>
                            <a:off x="9461" y="9307"/>
                            <a:ext cx="1" cy="312"/>
                          </a:xfrm>
                          <a:prstGeom prst="line">
                            <a:avLst/>
                          </a:prstGeom>
                          <a:ln w="9525" cap="flat" cmpd="sng">
                            <a:solidFill>
                              <a:srgbClr val="000000"/>
                            </a:solidFill>
                            <a:prstDash val="solid"/>
                            <a:headEnd type="none" w="med" len="med"/>
                            <a:tailEnd type="triangle" w="med" len="med"/>
                          </a:ln>
                        </wps:spPr>
                        <wps:bodyPr/>
                      </wps:wsp>
                      <wps:wsp>
                        <wps:cNvPr id="35" name="直线 3"/>
                        <wps:cNvCnPr/>
                        <wps:spPr>
                          <a:xfrm>
                            <a:off x="9436" y="4029"/>
                            <a:ext cx="1" cy="468"/>
                          </a:xfrm>
                          <a:prstGeom prst="line">
                            <a:avLst/>
                          </a:prstGeom>
                          <a:ln w="9525" cap="flat" cmpd="sng">
                            <a:solidFill>
                              <a:srgbClr val="000000"/>
                            </a:solidFill>
                            <a:prstDash val="solid"/>
                            <a:headEnd type="none" w="med" len="med"/>
                            <a:tailEnd type="triangle" w="med" len="med"/>
                          </a:ln>
                        </wps:spPr>
                        <wps:bodyPr/>
                      </wps:wsp>
                      <wps:wsp>
                        <wps:cNvPr id="55" name="直线 11"/>
                        <wps:cNvCnPr/>
                        <wps:spPr>
                          <a:xfrm>
                            <a:off x="11812" y="6803"/>
                            <a:ext cx="1" cy="313"/>
                          </a:xfrm>
                          <a:prstGeom prst="line">
                            <a:avLst/>
                          </a:prstGeom>
                          <a:ln w="9525" cap="flat" cmpd="sng">
                            <a:solidFill>
                              <a:srgbClr val="000000"/>
                            </a:solidFill>
                            <a:prstDash val="solid"/>
                            <a:headEnd type="none" w="med" len="med"/>
                            <a:tailEnd type="triangle" w="med" len="med"/>
                          </a:ln>
                        </wps:spPr>
                        <wps:bodyPr/>
                      </wps:wsp>
                      <wps:wsp>
                        <wps:cNvPr id="62" name="直线 11"/>
                        <wps:cNvCnPr/>
                        <wps:spPr>
                          <a:xfrm>
                            <a:off x="11812" y="6791"/>
                            <a:ext cx="1" cy="313"/>
                          </a:xfrm>
                          <a:prstGeom prst="line">
                            <a:avLst/>
                          </a:prstGeom>
                          <a:ln w="9525" cap="flat" cmpd="sng">
                            <a:solidFill>
                              <a:srgbClr val="000000"/>
                            </a:solidFill>
                            <a:prstDash val="solid"/>
                            <a:headEnd type="none" w="med" len="med"/>
                            <a:tailEnd type="triangle" w="med" len="med"/>
                          </a:ln>
                        </wps:spPr>
                        <wps:bodyPr/>
                      </wps:wsp>
                      <wps:wsp>
                        <wps:cNvPr id="76" name="直线 25"/>
                        <wps:cNvCnPr/>
                        <wps:spPr>
                          <a:xfrm>
                            <a:off x="11824" y="7594"/>
                            <a:ext cx="1" cy="312"/>
                          </a:xfrm>
                          <a:prstGeom prst="line">
                            <a:avLst/>
                          </a:prstGeom>
                          <a:ln w="9525" cap="flat" cmpd="sng">
                            <a:solidFill>
                              <a:srgbClr val="000000"/>
                            </a:solidFill>
                            <a:prstDash val="solid"/>
                            <a:headEnd type="none" w="med" len="med"/>
                            <a:tailEnd type="triangle" w="med" len="med"/>
                          </a:ln>
                        </wps:spPr>
                        <wps:bodyPr/>
                      </wps:wsp>
                      <wps:wsp>
                        <wps:cNvPr id="70" name="直线 11"/>
                        <wps:cNvCnPr/>
                        <wps:spPr>
                          <a:xfrm>
                            <a:off x="11824" y="6791"/>
                            <a:ext cx="1" cy="313"/>
                          </a:xfrm>
                          <a:prstGeom prst="line">
                            <a:avLst/>
                          </a:prstGeom>
                          <a:ln w="9525" cap="flat" cmpd="sng">
                            <a:solidFill>
                              <a:srgbClr val="000000"/>
                            </a:solidFill>
                            <a:prstDash val="solid"/>
                            <a:headEnd type="none" w="med" len="med"/>
                            <a:tailEnd type="triangle" w="med" len="med"/>
                          </a:ln>
                        </wps:spPr>
                        <wps:bodyPr/>
                      </wps:wsp>
                      <wps:wsp>
                        <wps:cNvPr id="90" name="矩形 16"/>
                        <wps:cNvSpPr/>
                        <wps:spPr>
                          <a:xfrm>
                            <a:off x="8740" y="8492"/>
                            <a:ext cx="1432" cy="7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⑥</w:t>
                              </w:r>
                              <w:r>
                                <w:rPr>
                                  <w:rFonts w:hint="eastAsia" w:ascii="宋体" w:hAnsi="宋体"/>
                                  <w:sz w:val="18"/>
                                  <w:szCs w:val="18"/>
                                </w:rPr>
                                <w:t>反馈信息联</w:t>
                              </w:r>
                            </w:p>
                            <w:p>
                              <w:pPr>
                                <w:jc w:val="center"/>
                                <w:rPr>
                                  <w:rFonts w:ascii="宋体" w:hAnsi="宋体"/>
                                  <w:sz w:val="18"/>
                                  <w:szCs w:val="18"/>
                                </w:rPr>
                              </w:pPr>
                              <w:r>
                                <w:rPr>
                                  <w:rFonts w:hint="eastAsia" w:ascii="宋体" w:hAnsi="宋体"/>
                                  <w:sz w:val="18"/>
                                  <w:szCs w:val="18"/>
                                </w:rPr>
                                <w:t>系经纪人</w:t>
                              </w:r>
                            </w:p>
                          </w:txbxContent>
                        </wps:txbx>
                        <wps:bodyPr lIns="0" tIns="36000" rIns="0" bIns="0" upright="1"/>
                      </wps:wsp>
                      <wps:wsp>
                        <wps:cNvPr id="79" name="矩形 9"/>
                        <wps:cNvSpPr/>
                        <wps:spPr>
                          <a:xfrm>
                            <a:off x="10924" y="6657"/>
                            <a:ext cx="1619" cy="6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③</w:t>
                              </w:r>
                              <w:r>
                                <w:rPr>
                                  <w:rFonts w:hint="eastAsia" w:ascii="宋体" w:hAnsi="宋体"/>
                                  <w:sz w:val="18"/>
                                  <w:szCs w:val="18"/>
                                </w:rPr>
                                <w:t>选择贷款产品</w:t>
                              </w:r>
                            </w:p>
                            <w:p>
                              <w:pPr>
                                <w:jc w:val="center"/>
                                <w:rPr>
                                  <w:rFonts w:ascii="宋体" w:hAnsi="宋体"/>
                                  <w:sz w:val="18"/>
                                  <w:szCs w:val="18"/>
                                </w:rPr>
                              </w:pPr>
                              <w:r>
                                <w:rPr>
                                  <w:rFonts w:hint="eastAsia" w:ascii="宋体" w:hAnsi="宋体"/>
                                  <w:sz w:val="18"/>
                                  <w:szCs w:val="18"/>
                                </w:rPr>
                                <w:t>并填写详细信息</w:t>
                              </w:r>
                            </w:p>
                          </w:txbxContent>
                        </wps:txbx>
                        <wps:bodyPr lIns="0" tIns="36000" rIns="0" bIns="0" upright="1"/>
                      </wps:wsp>
                      <wps:wsp>
                        <wps:cNvPr id="77" name="直线 14"/>
                        <wps:cNvCnPr/>
                        <wps:spPr>
                          <a:xfrm>
                            <a:off x="11824" y="7415"/>
                            <a:ext cx="1" cy="313"/>
                          </a:xfrm>
                          <a:prstGeom prst="line">
                            <a:avLst/>
                          </a:prstGeom>
                          <a:ln w="9525" cap="flat" cmpd="sng">
                            <a:solidFill>
                              <a:srgbClr val="000000"/>
                            </a:solidFill>
                            <a:prstDash val="solid"/>
                            <a:headEnd type="none" w="med" len="med"/>
                            <a:tailEnd type="triangle" w="med" len="med"/>
                          </a:ln>
                        </wps:spPr>
                        <wps:bodyPr/>
                      </wps:wsp>
                      <wps:wsp>
                        <wps:cNvPr id="82" name="矩形 6"/>
                        <wps:cNvSpPr/>
                        <wps:spPr>
                          <a:xfrm>
                            <a:off x="10972" y="4424"/>
                            <a:ext cx="1619" cy="6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ascii="宋体" w:hAnsi="宋体"/>
                                  <w:sz w:val="18"/>
                                  <w:szCs w:val="18"/>
                                </w:rPr>
                                <w:t>①</w:t>
                              </w:r>
                              <w:r>
                                <w:rPr>
                                  <w:rFonts w:hint="eastAsia"/>
                                  <w:sz w:val="18"/>
                                  <w:szCs w:val="18"/>
                                </w:rPr>
                                <w:t>录入客户</w:t>
                              </w:r>
                            </w:p>
                            <w:p>
                              <w:pPr>
                                <w:jc w:val="center"/>
                                <w:rPr>
                                  <w:sz w:val="18"/>
                                  <w:szCs w:val="18"/>
                                </w:rPr>
                              </w:pPr>
                              <w:r>
                                <w:rPr>
                                  <w:rFonts w:hint="eastAsia"/>
                                  <w:sz w:val="18"/>
                                  <w:szCs w:val="18"/>
                                </w:rPr>
                                <w:t>贷款基本信息资料</w:t>
                              </w:r>
                            </w:p>
                          </w:txbxContent>
                        </wps:txbx>
                        <wps:bodyPr lIns="0" tIns="36000" rIns="0" bIns="0" upright="1"/>
                      </wps:wsp>
                      <wps:wsp>
                        <wps:cNvPr id="84" name="文本框 34"/>
                        <wps:cNvSpPr txBox="1"/>
                        <wps:spPr>
                          <a:xfrm>
                            <a:off x="10992" y="5595"/>
                            <a:ext cx="1621" cy="71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ascii="宋体" w:hAnsi="宋体"/>
                                  <w:sz w:val="18"/>
                                  <w:szCs w:val="18"/>
                                </w:rPr>
                                <w:t>②</w:t>
                              </w:r>
                              <w:r>
                                <w:rPr>
                                  <w:rFonts w:hint="eastAsia" w:ascii="宋体" w:hAnsi="宋体"/>
                                  <w:sz w:val="18"/>
                                  <w:szCs w:val="18"/>
                                </w:rPr>
                                <w:t>根据贷款要求分析匹配</w:t>
                              </w:r>
                            </w:p>
                          </w:txbxContent>
                        </wps:txbx>
                        <wps:bodyPr upright="1"/>
                      </wps:wsp>
                      <wps:wsp>
                        <wps:cNvPr id="80" name="直线 24"/>
                        <wps:cNvCnPr/>
                        <wps:spPr>
                          <a:xfrm>
                            <a:off x="11824" y="6333"/>
                            <a:ext cx="1" cy="312"/>
                          </a:xfrm>
                          <a:prstGeom prst="line">
                            <a:avLst/>
                          </a:prstGeom>
                          <a:ln w="9525" cap="flat" cmpd="sng">
                            <a:solidFill>
                              <a:srgbClr val="000000"/>
                            </a:solidFill>
                            <a:prstDash val="solid"/>
                            <a:headEnd type="none" w="med" len="med"/>
                            <a:tailEnd type="triangle" w="med" len="med"/>
                          </a:ln>
                        </wps:spPr>
                        <wps:bodyPr/>
                      </wps:wsp>
                      <wps:wsp>
                        <wps:cNvPr id="134" name="直线 7"/>
                        <wps:cNvCnPr/>
                        <wps:spPr>
                          <a:xfrm flipH="1">
                            <a:off x="7012" y="4807"/>
                            <a:ext cx="8" cy="2672"/>
                          </a:xfrm>
                          <a:prstGeom prst="line">
                            <a:avLst/>
                          </a:prstGeom>
                          <a:ln w="9525" cap="flat" cmpd="sng">
                            <a:solidFill>
                              <a:srgbClr val="000000"/>
                            </a:solidFill>
                            <a:prstDash val="solid"/>
                            <a:headEnd type="none" w="med" len="med"/>
                            <a:tailEnd type="none" w="med" len="med"/>
                          </a:ln>
                        </wps:spPr>
                        <wps:bodyPr/>
                      </wps:wsp>
                      <wps:wsp>
                        <wps:cNvPr id="141" name="直线 8"/>
                        <wps:cNvCnPr/>
                        <wps:spPr>
                          <a:xfrm>
                            <a:off x="6996" y="8971"/>
                            <a:ext cx="1755" cy="1"/>
                          </a:xfrm>
                          <a:prstGeom prst="line">
                            <a:avLst/>
                          </a:prstGeom>
                          <a:ln w="9525" cap="flat" cmpd="sng">
                            <a:solidFill>
                              <a:srgbClr val="000000"/>
                            </a:solidFill>
                            <a:prstDash val="solid"/>
                            <a:headEnd type="none" w="med" len="med"/>
                            <a:tailEnd type="triangle" w="med" len="med"/>
                          </a:ln>
                        </wps:spPr>
                        <wps:bodyPr/>
                      </wps:wsp>
                      <wps:wsp>
                        <wps:cNvPr id="138" name="矩形 32"/>
                        <wps:cNvSpPr/>
                        <wps:spPr>
                          <a:xfrm>
                            <a:off x="8836" y="11720"/>
                            <a:ext cx="1432" cy="5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hint="eastAsia" w:ascii="宋体" w:hAnsi="宋体"/>
                                  <w:sz w:val="18"/>
                                  <w:szCs w:val="18"/>
                                </w:rPr>
                                <w:t>⑨佣金</w:t>
                              </w:r>
                              <w:r>
                                <w:rPr>
                                  <w:rFonts w:hint="eastAsia"/>
                                  <w:sz w:val="18"/>
                                  <w:szCs w:val="18"/>
                                </w:rPr>
                                <w:t>申请提现</w:t>
                              </w:r>
                            </w:p>
                          </w:txbxContent>
                        </wps:txbx>
                        <wps:bodyPr lIns="0" tIns="36000" rIns="0" bIns="0" upright="1"/>
                      </wps:wsp>
                      <wps:wsp>
                        <wps:cNvPr id="137" name="直线 33"/>
                        <wps:cNvCnPr/>
                        <wps:spPr>
                          <a:xfrm>
                            <a:off x="11909" y="12991"/>
                            <a:ext cx="1" cy="312"/>
                          </a:xfrm>
                          <a:prstGeom prst="line">
                            <a:avLst/>
                          </a:prstGeom>
                          <a:ln w="9525" cap="flat" cmpd="sng">
                            <a:solidFill>
                              <a:srgbClr val="000000"/>
                            </a:solidFill>
                            <a:prstDash val="solid"/>
                            <a:headEnd type="none" w="med" len="med"/>
                            <a:tailEnd type="triangle" w="med" len="med"/>
                          </a:ln>
                        </wps:spPr>
                        <wps:bodyPr/>
                      </wps:wsp>
                      <wps:wsp>
                        <wps:cNvPr id="136" name="矩形 16"/>
                        <wps:cNvSpPr/>
                        <wps:spPr>
                          <a:xfrm>
                            <a:off x="11092" y="12440"/>
                            <a:ext cx="1432"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hint="eastAsia" w:ascii="宋体" w:hAnsi="宋体"/>
                                  <w:sz w:val="18"/>
                                  <w:szCs w:val="18"/>
                                </w:rPr>
                                <w:t>⑩</w:t>
                              </w:r>
                              <w:r>
                                <w:rPr>
                                  <w:rFonts w:hint="eastAsia"/>
                                  <w:sz w:val="18"/>
                                  <w:szCs w:val="18"/>
                                </w:rPr>
                                <w:t>扣除服务费</w:t>
                              </w:r>
                            </w:p>
                          </w:txbxContent>
                        </wps:txbx>
                        <wps:bodyPr lIns="0" tIns="36000" rIns="0" bIns="0" upright="1"/>
                      </wps:wsp>
                      <wps:wsp>
                        <wps:cNvPr id="130" name="矩形 15"/>
                        <wps:cNvSpPr/>
                        <wps:spPr>
                          <a:xfrm>
                            <a:off x="10996" y="10881"/>
                            <a:ext cx="1619" cy="6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⑦</w:t>
                              </w:r>
                              <w:r>
                                <w:rPr>
                                  <w:rFonts w:hint="eastAsia" w:ascii="宋体" w:hAnsi="宋体"/>
                                  <w:sz w:val="18"/>
                                  <w:szCs w:val="18"/>
                                </w:rPr>
                                <w:t>贷款发放反馈</w:t>
                              </w:r>
                            </w:p>
                            <w:p>
                              <w:pPr>
                                <w:jc w:val="center"/>
                                <w:rPr>
                                  <w:rFonts w:ascii="宋体" w:hAnsi="宋体"/>
                                  <w:sz w:val="18"/>
                                  <w:szCs w:val="18"/>
                                </w:rPr>
                              </w:pPr>
                              <w:r>
                                <w:rPr>
                                  <w:rFonts w:hint="eastAsia" w:ascii="宋体" w:hAnsi="宋体"/>
                                  <w:sz w:val="18"/>
                                  <w:szCs w:val="18"/>
                                </w:rPr>
                                <w:t>并将佣金返入</w:t>
                              </w:r>
                            </w:p>
                          </w:txbxContent>
                        </wps:txbx>
                        <wps:bodyPr lIns="0" tIns="36000" rIns="0" bIns="0" upright="1"/>
                      </wps:wsp>
                      <wps:wsp>
                        <wps:cNvPr id="144" name="线形标注 1(无边框) 144"/>
                        <wps:cNvSpPr/>
                        <wps:spPr>
                          <a:xfrm>
                            <a:off x="6996" y="10547"/>
                            <a:ext cx="864" cy="460"/>
                          </a:xfrm>
                          <a:prstGeom prst="callout1">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线形标注 1(无边框) 145"/>
                        <wps:cNvSpPr/>
                        <wps:spPr>
                          <a:xfrm>
                            <a:off x="7092" y="6707"/>
                            <a:ext cx="864" cy="545"/>
                          </a:xfrm>
                          <a:prstGeom prst="callout1">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失败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7" name="直线 7"/>
                        <wps:cNvCnPr/>
                        <wps:spPr>
                          <a:xfrm flipH="1">
                            <a:off x="7000" y="8347"/>
                            <a:ext cx="9" cy="620"/>
                          </a:xfrm>
                          <a:prstGeom prst="line">
                            <a:avLst/>
                          </a:prstGeom>
                          <a:ln w="9525" cap="flat" cmpd="sng">
                            <a:solidFill>
                              <a:srgbClr val="000000"/>
                            </a:solidFill>
                            <a:prstDash val="solid"/>
                            <a:headEnd type="none" w="med" len="med"/>
                            <a:tailEnd type="none" w="med" len="med"/>
                          </a:ln>
                        </wps:spPr>
                        <wps:bodyPr/>
                      </wps:wsp>
                      <wps:wsp>
                        <wps:cNvPr id="148" name="直线 7"/>
                        <wps:cNvCnPr/>
                        <wps:spPr>
                          <a:xfrm flipH="1">
                            <a:off x="11808" y="11515"/>
                            <a:ext cx="1" cy="502"/>
                          </a:xfrm>
                          <a:prstGeom prst="line">
                            <a:avLst/>
                          </a:prstGeom>
                          <a:ln w="9525" cap="flat" cmpd="sng">
                            <a:solidFill>
                              <a:srgbClr val="000000"/>
                            </a:solidFill>
                            <a:prstDash val="solid"/>
                            <a:headEnd type="none" w="med" len="med"/>
                            <a:tailEnd type="none" w="med" len="med"/>
                          </a:ln>
                        </wps:spPr>
                        <wps:bodyPr/>
                      </wps:wsp>
                      <wps:wsp>
                        <wps:cNvPr id="149" name="直线 27"/>
                        <wps:cNvCnPr/>
                        <wps:spPr>
                          <a:xfrm>
                            <a:off x="10572" y="12005"/>
                            <a:ext cx="1241" cy="4"/>
                          </a:xfrm>
                          <a:prstGeom prst="line">
                            <a:avLst/>
                          </a:prstGeom>
                          <a:ln w="9525" cap="flat" cmpd="sng">
                            <a:solidFill>
                              <a:srgbClr val="000000"/>
                            </a:solidFill>
                            <a:prstDash val="solid"/>
                            <a:headEnd type="triangle" w="med" len="med"/>
                            <a:tailEnd type="none" w="med" len="med"/>
                          </a:ln>
                        </wps:spPr>
                        <wps:bodyPr/>
                      </wps:wsp>
                      <wps:wsp>
                        <wps:cNvPr id="150" name="线形标注 1(无边框) 150"/>
                        <wps:cNvSpPr/>
                        <wps:spPr>
                          <a:xfrm>
                            <a:off x="7128" y="8387"/>
                            <a:ext cx="864" cy="488"/>
                          </a:xfrm>
                          <a:prstGeom prst="callout1">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直线 8"/>
                        <wps:cNvCnPr/>
                        <wps:spPr>
                          <a:xfrm>
                            <a:off x="7044" y="4783"/>
                            <a:ext cx="1695" cy="1"/>
                          </a:xfrm>
                          <a:prstGeom prst="line">
                            <a:avLst/>
                          </a:prstGeom>
                          <a:ln w="9525" cap="flat" cmpd="sng">
                            <a:solidFill>
                              <a:srgbClr val="000000"/>
                            </a:solidFill>
                            <a:prstDash val="solid"/>
                            <a:headEnd type="none" w="med" len="med"/>
                            <a:tailEnd type="triangle" w="med" len="med"/>
                          </a:ln>
                        </wps:spPr>
                        <wps:bodyPr/>
                      </wps:wsp>
                      <wps:wsp>
                        <wps:cNvPr id="154" name="直线 7"/>
                        <wps:cNvCnPr/>
                        <wps:spPr>
                          <a:xfrm flipH="1">
                            <a:off x="5776" y="7327"/>
                            <a:ext cx="8" cy="2672"/>
                          </a:xfrm>
                          <a:prstGeom prst="line">
                            <a:avLst/>
                          </a:prstGeom>
                          <a:ln w="9525" cap="flat" cmpd="sng">
                            <a:solidFill>
                              <a:srgbClr val="000000"/>
                            </a:solidFill>
                            <a:prstDash val="solid"/>
                            <a:headEnd type="none" w="med" len="med"/>
                            <a:tailEnd type="none" w="med" len="med"/>
                          </a:ln>
                        </wps:spPr>
                        <wps:bodyPr/>
                      </wps:wsp>
                      <wps:wsp>
                        <wps:cNvPr id="153" name="直线 8"/>
                        <wps:cNvCnPr/>
                        <wps:spPr>
                          <a:xfrm flipV="1">
                            <a:off x="5784" y="6362"/>
                            <a:ext cx="1236" cy="965"/>
                          </a:xfrm>
                          <a:prstGeom prst="line">
                            <a:avLst/>
                          </a:prstGeom>
                          <a:ln w="9525" cap="flat" cmpd="sng">
                            <a:solidFill>
                              <a:srgbClr val="000000"/>
                            </a:solidFill>
                            <a:prstDash val="solid"/>
                            <a:headEnd type="none" w="med" len="med"/>
                            <a:tailEnd type="triangle" w="med" len="med"/>
                          </a:ln>
                        </wps:spPr>
                        <wps:bodyPr/>
                      </wps:wsp>
                      <wps:wsp>
                        <wps:cNvPr id="155" name="线形标注 1(无边框) 155"/>
                        <wps:cNvSpPr/>
                        <wps:spPr>
                          <a:xfrm>
                            <a:off x="5844" y="8807"/>
                            <a:ext cx="864" cy="460"/>
                          </a:xfrm>
                          <a:prstGeom prst="callout1">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失败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6" name="直线 8"/>
                        <wps:cNvCnPr/>
                        <wps:spPr>
                          <a:xfrm flipV="1">
                            <a:off x="9360" y="12704"/>
                            <a:ext cx="1730" cy="1"/>
                          </a:xfrm>
                          <a:prstGeom prst="line">
                            <a:avLst/>
                          </a:prstGeom>
                          <a:ln w="9525" cap="flat" cmpd="sng">
                            <a:solidFill>
                              <a:srgbClr val="000000"/>
                            </a:solidFill>
                            <a:prstDash val="solid"/>
                            <a:headEnd type="none" w="med" len="med"/>
                            <a:tailEnd type="triangle" w="med" len="med"/>
                          </a:ln>
                        </wps:spPr>
                        <wps:bodyPr/>
                      </wps:wsp>
                      <wps:wsp>
                        <wps:cNvPr id="157" name="直线 7"/>
                        <wps:cNvCnPr/>
                        <wps:spPr>
                          <a:xfrm flipH="1">
                            <a:off x="9348" y="12233"/>
                            <a:ext cx="12" cy="456"/>
                          </a:xfrm>
                          <a:prstGeom prst="line">
                            <a:avLst/>
                          </a:prstGeom>
                          <a:ln w="9525" cap="flat" cmpd="sng">
                            <a:solidFill>
                              <a:srgbClr val="000000"/>
                            </a:solidFill>
                            <a:prstDash val="solid"/>
                            <a:headEnd type="none" w="med" len="med"/>
                            <a:tailEnd type="none" w="med" len="med"/>
                          </a:ln>
                        </wps:spPr>
                        <wps:bodyPr/>
                      </wps:wsp>
                      <wps:wsp>
                        <wps:cNvPr id="182" name="直线 17"/>
                        <wps:cNvCnPr/>
                        <wps:spPr>
                          <a:xfrm flipH="1">
                            <a:off x="9473" y="3078"/>
                            <a:ext cx="1" cy="313"/>
                          </a:xfrm>
                          <a:prstGeom prst="line">
                            <a:avLst/>
                          </a:prstGeom>
                          <a:ln w="9525" cap="flat" cmpd="sng">
                            <a:solidFill>
                              <a:srgbClr val="000000"/>
                            </a:solidFill>
                            <a:prstDash val="solid"/>
                            <a:headEnd type="none" w="med" len="med"/>
                            <a:tailEnd type="triangle" w="med" len="med"/>
                          </a:ln>
                        </wps:spPr>
                        <wps:bodyPr/>
                      </wps:wsp>
                      <wps:wsp>
                        <wps:cNvPr id="181" name="直线 18"/>
                        <wps:cNvCnPr/>
                        <wps:spPr>
                          <a:xfrm>
                            <a:off x="4973" y="2455"/>
                            <a:ext cx="7738" cy="1"/>
                          </a:xfrm>
                          <a:prstGeom prst="line">
                            <a:avLst/>
                          </a:prstGeom>
                          <a:ln w="9525" cap="flat" cmpd="sng">
                            <a:solidFill>
                              <a:srgbClr val="000000"/>
                            </a:solidFill>
                            <a:prstDash val="solid"/>
                            <a:headEnd type="none" w="med" len="med"/>
                            <a:tailEnd type="none" w="med" len="med"/>
                          </a:ln>
                        </wps:spPr>
                        <wps:bodyPr/>
                      </wps:wsp>
                      <wps:wsp>
                        <wps:cNvPr id="170" name="矩形 20"/>
                        <wps:cNvSpPr/>
                        <wps:spPr>
                          <a:xfrm>
                            <a:off x="5945" y="1831"/>
                            <a:ext cx="1655"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第三方贷款机构</w:t>
                              </w:r>
                            </w:p>
                          </w:txbxContent>
                        </wps:txbx>
                        <wps:bodyPr upright="1"/>
                      </wps:wsp>
                      <wps:wsp>
                        <wps:cNvPr id="180" name="矩形 21"/>
                        <wps:cNvSpPr/>
                        <wps:spPr>
                          <a:xfrm>
                            <a:off x="8932" y="1831"/>
                            <a:ext cx="1260"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自由经纪人</w:t>
                              </w:r>
                            </w:p>
                          </w:txbxContent>
                        </wps:txbx>
                        <wps:bodyPr upright="1"/>
                      </wps:wsp>
                      <wps:wsp>
                        <wps:cNvPr id="179" name="矩形 22"/>
                        <wps:cNvSpPr/>
                        <wps:spPr>
                          <a:xfrm>
                            <a:off x="10912" y="1820"/>
                            <a:ext cx="1437"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平台</w:t>
                              </w:r>
                            </w:p>
                          </w:txbxContent>
                        </wps:txbx>
                        <wps:bodyPr upright="1"/>
                      </wps:wsp>
                      <wps:wsp>
                        <wps:cNvPr id="178" name="直线 24"/>
                        <wps:cNvCnPr/>
                        <wps:spPr>
                          <a:xfrm>
                            <a:off x="11812" y="5241"/>
                            <a:ext cx="1" cy="312"/>
                          </a:xfrm>
                          <a:prstGeom prst="line">
                            <a:avLst/>
                          </a:prstGeom>
                          <a:ln w="9525" cap="flat" cmpd="sng">
                            <a:solidFill>
                              <a:srgbClr val="000000"/>
                            </a:solidFill>
                            <a:prstDash val="solid"/>
                            <a:headEnd type="none" w="med" len="med"/>
                            <a:tailEnd type="triangle" w="med" len="med"/>
                          </a:ln>
                        </wps:spPr>
                        <wps:bodyPr/>
                      </wps:wsp>
                      <wps:wsp>
                        <wps:cNvPr id="175" name="直线 3"/>
                        <wps:cNvCnPr/>
                        <wps:spPr>
                          <a:xfrm>
                            <a:off x="9436" y="4017"/>
                            <a:ext cx="1" cy="468"/>
                          </a:xfrm>
                          <a:prstGeom prst="line">
                            <a:avLst/>
                          </a:prstGeom>
                          <a:ln w="9525" cap="flat" cmpd="sng">
                            <a:solidFill>
                              <a:srgbClr val="000000"/>
                            </a:solidFill>
                            <a:prstDash val="solid"/>
                            <a:headEnd type="none" w="med" len="med"/>
                            <a:tailEnd type="triangle" w="med" len="med"/>
                          </a:ln>
                        </wps:spPr>
                        <wps:bodyPr/>
                      </wps:wsp>
                      <wps:wsp>
                        <wps:cNvPr id="173" name="直线 24"/>
                        <wps:cNvCnPr/>
                        <wps:spPr>
                          <a:xfrm>
                            <a:off x="11824" y="6321"/>
                            <a:ext cx="1" cy="312"/>
                          </a:xfrm>
                          <a:prstGeom prst="line">
                            <a:avLst/>
                          </a:prstGeom>
                          <a:ln w="9525" cap="flat" cmpd="sng">
                            <a:solidFill>
                              <a:srgbClr val="000000"/>
                            </a:solidFill>
                            <a:prstDash val="solid"/>
                            <a:headEnd type="none" w="med" len="med"/>
                            <a:tailEnd type="triangle" w="med" len="med"/>
                          </a:ln>
                        </wps:spPr>
                        <wps:bodyPr/>
                      </wps:wsp>
                      <wps:wsp>
                        <wps:cNvPr id="198" name="自选图形 31"/>
                        <wps:cNvSpPr/>
                        <wps:spPr>
                          <a:xfrm>
                            <a:off x="5920" y="7484"/>
                            <a:ext cx="1932" cy="826"/>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初审</w:t>
                              </w:r>
                            </w:p>
                          </w:txbxContent>
                        </wps:txbx>
                        <wps:bodyPr upright="1"/>
                      </wps:wsp>
                      <wps:wsp>
                        <wps:cNvPr id="205" name="矩形 16"/>
                        <wps:cNvSpPr/>
                        <wps:spPr>
                          <a:xfrm>
                            <a:off x="8740" y="8480"/>
                            <a:ext cx="1432" cy="7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⑤</w:t>
                              </w:r>
                              <w:r>
                                <w:rPr>
                                  <w:rFonts w:hint="eastAsia" w:ascii="宋体" w:hAnsi="宋体"/>
                                  <w:sz w:val="18"/>
                                  <w:szCs w:val="18"/>
                                </w:rPr>
                                <w:t>反馈信息</w:t>
                              </w:r>
                            </w:p>
                            <w:p>
                              <w:pPr>
                                <w:jc w:val="center"/>
                                <w:rPr>
                                  <w:rFonts w:ascii="宋体" w:hAnsi="宋体"/>
                                  <w:sz w:val="18"/>
                                  <w:szCs w:val="18"/>
                                </w:rPr>
                              </w:pPr>
                              <w:r>
                                <w:rPr>
                                  <w:rFonts w:hint="eastAsia" w:ascii="宋体" w:hAnsi="宋体"/>
                                  <w:sz w:val="18"/>
                                  <w:szCs w:val="18"/>
                                </w:rPr>
                                <w:t>联系经纪人</w:t>
                              </w:r>
                            </w:p>
                          </w:txbxContent>
                        </wps:txbx>
                        <wps:bodyPr lIns="0" tIns="36000" rIns="0" bIns="0" upright="1"/>
                      </wps:wsp>
                      <wps:wsp>
                        <wps:cNvPr id="207" name="直线 14"/>
                        <wps:cNvCnPr/>
                        <wps:spPr>
                          <a:xfrm>
                            <a:off x="11824" y="7403"/>
                            <a:ext cx="1" cy="313"/>
                          </a:xfrm>
                          <a:prstGeom prst="line">
                            <a:avLst/>
                          </a:prstGeom>
                          <a:ln w="9525" cap="flat" cmpd="sng">
                            <a:solidFill>
                              <a:srgbClr val="000000"/>
                            </a:solidFill>
                            <a:prstDash val="solid"/>
                            <a:headEnd type="none" w="med" len="med"/>
                            <a:tailEnd type="triangle" w="med" len="med"/>
                          </a:ln>
                        </wps:spPr>
                        <wps:bodyPr/>
                      </wps:wsp>
                      <wps:wsp>
                        <wps:cNvPr id="202" name="直线 7"/>
                        <wps:cNvCnPr/>
                        <wps:spPr>
                          <a:xfrm flipH="1">
                            <a:off x="7012" y="4795"/>
                            <a:ext cx="8" cy="2672"/>
                          </a:xfrm>
                          <a:prstGeom prst="line">
                            <a:avLst/>
                          </a:prstGeom>
                          <a:ln w="9525" cap="flat" cmpd="sng">
                            <a:solidFill>
                              <a:srgbClr val="000000"/>
                            </a:solidFill>
                            <a:prstDash val="solid"/>
                            <a:headEnd type="none" w="med" len="med"/>
                            <a:tailEnd type="none" w="med" len="med"/>
                          </a:ln>
                        </wps:spPr>
                        <wps:bodyPr/>
                      </wps:wsp>
                      <wps:wsp>
                        <wps:cNvPr id="204" name="直线 8"/>
                        <wps:cNvCnPr/>
                        <wps:spPr>
                          <a:xfrm>
                            <a:off x="6996" y="8959"/>
                            <a:ext cx="1755" cy="1"/>
                          </a:xfrm>
                          <a:prstGeom prst="line">
                            <a:avLst/>
                          </a:prstGeom>
                          <a:ln w="9525" cap="flat" cmpd="sng">
                            <a:solidFill>
                              <a:srgbClr val="000000"/>
                            </a:solidFill>
                            <a:prstDash val="solid"/>
                            <a:headEnd type="none" w="med" len="med"/>
                            <a:tailEnd type="triangle" w="med" len="med"/>
                          </a:ln>
                        </wps:spPr>
                        <wps:bodyPr/>
                      </wps:wsp>
                      <wps:wsp>
                        <wps:cNvPr id="201" name="直线 7"/>
                        <wps:cNvCnPr/>
                        <wps:spPr>
                          <a:xfrm flipH="1">
                            <a:off x="7000" y="8335"/>
                            <a:ext cx="9" cy="620"/>
                          </a:xfrm>
                          <a:prstGeom prst="line">
                            <a:avLst/>
                          </a:prstGeom>
                          <a:ln w="9525" cap="flat" cmpd="sng">
                            <a:solidFill>
                              <a:srgbClr val="000000"/>
                            </a:solidFill>
                            <a:prstDash val="solid"/>
                            <a:headEnd type="none" w="med" len="med"/>
                            <a:tailEnd type="none" w="med" len="med"/>
                          </a:ln>
                        </wps:spPr>
                        <wps:bodyPr/>
                      </wps:wsp>
                      <wps:wsp>
                        <wps:cNvPr id="225" name="直线 7"/>
                        <wps:cNvCnPr/>
                        <wps:spPr>
                          <a:xfrm flipH="1">
                            <a:off x="5776" y="7303"/>
                            <a:ext cx="8" cy="2672"/>
                          </a:xfrm>
                          <a:prstGeom prst="line">
                            <a:avLst/>
                          </a:prstGeom>
                          <a:ln w="9525" cap="flat" cmpd="sng">
                            <a:solidFill>
                              <a:srgbClr val="000000"/>
                            </a:solidFill>
                            <a:prstDash val="solid"/>
                            <a:headEnd type="none" w="med" len="med"/>
                            <a:tailEnd type="none" w="med" len="med"/>
                          </a:ln>
                        </wps:spPr>
                        <wps:bodyPr/>
                      </wps:wsp>
                      <wps:wsp>
                        <wps:cNvPr id="220" name="直线 17"/>
                        <wps:cNvCnPr/>
                        <wps:spPr>
                          <a:xfrm flipH="1">
                            <a:off x="9473" y="3054"/>
                            <a:ext cx="1" cy="313"/>
                          </a:xfrm>
                          <a:prstGeom prst="line">
                            <a:avLst/>
                          </a:prstGeom>
                          <a:ln w="9525" cap="flat" cmpd="sng">
                            <a:solidFill>
                              <a:srgbClr val="000000"/>
                            </a:solidFill>
                            <a:prstDash val="solid"/>
                            <a:headEnd type="none" w="med" len="med"/>
                            <a:tailEnd type="triangle" w="med" len="med"/>
                          </a:ln>
                        </wps:spPr>
                        <wps:bodyPr/>
                      </wps:wsp>
                      <wps:wsp>
                        <wps:cNvPr id="219" name="直线 18"/>
                        <wps:cNvCnPr/>
                        <wps:spPr>
                          <a:xfrm>
                            <a:off x="4973" y="2431"/>
                            <a:ext cx="7738" cy="1"/>
                          </a:xfrm>
                          <a:prstGeom prst="line">
                            <a:avLst/>
                          </a:prstGeom>
                          <a:ln w="9525" cap="flat" cmpd="sng">
                            <a:solidFill>
                              <a:srgbClr val="000000"/>
                            </a:solidFill>
                            <a:prstDash val="solid"/>
                            <a:headEnd type="none" w="med" len="med"/>
                            <a:tailEnd type="none" w="med" len="med"/>
                          </a:ln>
                        </wps:spPr>
                        <wps:bodyPr/>
                      </wps:wsp>
                      <wps:wsp>
                        <wps:cNvPr id="222" name="矩形 20"/>
                        <wps:cNvSpPr/>
                        <wps:spPr>
                          <a:xfrm>
                            <a:off x="5945" y="1807"/>
                            <a:ext cx="1655"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第三方贷款机构</w:t>
                              </w:r>
                            </w:p>
                          </w:txbxContent>
                        </wps:txbx>
                        <wps:bodyPr upright="1"/>
                      </wps:wsp>
                      <wps:wsp>
                        <wps:cNvPr id="218" name="矩形 21"/>
                        <wps:cNvSpPr/>
                        <wps:spPr>
                          <a:xfrm>
                            <a:off x="8932" y="1807"/>
                            <a:ext cx="1260"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自由经纪人</w:t>
                              </w:r>
                            </w:p>
                          </w:txbxContent>
                        </wps:txbx>
                        <wps:bodyPr upright="1"/>
                      </wps:wsp>
                      <wps:wsp>
                        <wps:cNvPr id="217" name="矩形 22"/>
                        <wps:cNvSpPr/>
                        <wps:spPr>
                          <a:xfrm>
                            <a:off x="10912" y="1796"/>
                            <a:ext cx="1437"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平台</w:t>
                              </w:r>
                            </w:p>
                          </w:txbxContent>
                        </wps:txbx>
                        <wps:bodyPr upright="1"/>
                      </wps:wsp>
                      <wps:wsp>
                        <wps:cNvPr id="214" name="矩形 12"/>
                        <wps:cNvSpPr/>
                        <wps:spPr>
                          <a:xfrm>
                            <a:off x="8680" y="3356"/>
                            <a:ext cx="1432" cy="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eastAsia="宋体"/>
                                  <w:sz w:val="18"/>
                                  <w:szCs w:val="18"/>
                                </w:rPr>
                              </w:pPr>
                              <w:r>
                                <w:rPr>
                                  <w:rFonts w:hint="eastAsia" w:ascii="宋体" w:hAnsi="宋体"/>
                                  <w:sz w:val="18"/>
                                  <w:szCs w:val="18"/>
                                </w:rPr>
                                <w:t>注册成为平台自由经纪人</w:t>
                              </w:r>
                            </w:p>
                          </w:txbxContent>
                        </wps:txbx>
                        <wps:bodyPr lIns="0" tIns="36000" rIns="0" bIns="0" upright="1"/>
                      </wps:wsp>
                      <wps:wsp>
                        <wps:cNvPr id="200" name="直线 7"/>
                        <wps:cNvCnPr/>
                        <wps:spPr>
                          <a:xfrm flipH="1">
                            <a:off x="5776" y="7315"/>
                            <a:ext cx="8" cy="2672"/>
                          </a:xfrm>
                          <a:prstGeom prst="line">
                            <a:avLst/>
                          </a:prstGeom>
                          <a:ln w="9525" cap="flat" cmpd="sng">
                            <a:solidFill>
                              <a:srgbClr val="000000"/>
                            </a:solidFill>
                            <a:prstDash val="solid"/>
                            <a:headEnd type="none" w="med" len="med"/>
                            <a:tailEnd type="none" w="med" len="med"/>
                          </a:ln>
                        </wps:spPr>
                        <wps:bodyPr/>
                      </wps:wsp>
                      <wps:wsp>
                        <wps:cNvPr id="195" name="直线 17"/>
                        <wps:cNvCnPr/>
                        <wps:spPr>
                          <a:xfrm flipH="1">
                            <a:off x="9473" y="3066"/>
                            <a:ext cx="1" cy="313"/>
                          </a:xfrm>
                          <a:prstGeom prst="line">
                            <a:avLst/>
                          </a:prstGeom>
                          <a:ln w="9525" cap="flat" cmpd="sng">
                            <a:solidFill>
                              <a:srgbClr val="000000"/>
                            </a:solidFill>
                            <a:prstDash val="solid"/>
                            <a:headEnd type="none" w="med" len="med"/>
                            <a:tailEnd type="triangle" w="med" len="med"/>
                          </a:ln>
                        </wps:spPr>
                        <wps:bodyPr/>
                      </wps:wsp>
                      <wps:wsp>
                        <wps:cNvPr id="194" name="直线 18"/>
                        <wps:cNvCnPr/>
                        <wps:spPr>
                          <a:xfrm>
                            <a:off x="4973" y="2443"/>
                            <a:ext cx="7738" cy="1"/>
                          </a:xfrm>
                          <a:prstGeom prst="line">
                            <a:avLst/>
                          </a:prstGeom>
                          <a:ln w="9525" cap="flat" cmpd="sng">
                            <a:solidFill>
                              <a:srgbClr val="000000"/>
                            </a:solidFill>
                            <a:prstDash val="solid"/>
                            <a:headEnd type="none" w="med" len="med"/>
                            <a:tailEnd type="none" w="med" len="med"/>
                          </a:ln>
                        </wps:spPr>
                        <wps:bodyPr/>
                      </wps:wsp>
                      <wps:wsp>
                        <wps:cNvPr id="197" name="矩形 20"/>
                        <wps:cNvSpPr/>
                        <wps:spPr>
                          <a:xfrm>
                            <a:off x="5945" y="1819"/>
                            <a:ext cx="1655"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第三方贷款机构</w:t>
                              </w:r>
                            </w:p>
                          </w:txbxContent>
                        </wps:txbx>
                        <wps:bodyPr upright="1"/>
                      </wps:wsp>
                      <wps:wsp>
                        <wps:cNvPr id="193" name="矩形 21"/>
                        <wps:cNvSpPr/>
                        <wps:spPr>
                          <a:xfrm>
                            <a:off x="8932" y="1819"/>
                            <a:ext cx="1260"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自由经纪人</w:t>
                              </w:r>
                            </w:p>
                          </w:txbxContent>
                        </wps:txbx>
                        <wps:bodyPr upright="1"/>
                      </wps:wsp>
                      <wps:wsp>
                        <wps:cNvPr id="192" name="矩形 22"/>
                        <wps:cNvSpPr/>
                        <wps:spPr>
                          <a:xfrm>
                            <a:off x="10912" y="1808"/>
                            <a:ext cx="1437"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平台</w:t>
                              </w:r>
                            </w:p>
                          </w:txbxContent>
                        </wps:txbx>
                        <wps:bodyPr upright="1"/>
                      </wps:wsp>
                      <wps:wsp>
                        <wps:cNvPr id="189" name="矩形 12"/>
                        <wps:cNvSpPr/>
                        <wps:spPr>
                          <a:xfrm>
                            <a:off x="8692" y="3356"/>
                            <a:ext cx="1432" cy="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eastAsia="宋体"/>
                                  <w:sz w:val="18"/>
                                  <w:szCs w:val="18"/>
                                </w:rPr>
                              </w:pPr>
                              <w:r>
                                <w:rPr>
                                  <w:rFonts w:hint="eastAsia" w:ascii="宋体" w:hAnsi="宋体"/>
                                  <w:sz w:val="18"/>
                                  <w:szCs w:val="18"/>
                                </w:rPr>
                                <w:t>注册成为平台自由经纪人</w:t>
                              </w:r>
                            </w:p>
                          </w:txbxContent>
                        </wps:txbx>
                        <wps:bodyPr lIns="0" tIns="36000" rIns="0" bIns="0" upright="1"/>
                      </wps:wsp>
                      <wps:wsp>
                        <wps:cNvPr id="239" name="自选图形 29"/>
                        <wps:cNvSpPr/>
                        <wps:spPr>
                          <a:xfrm>
                            <a:off x="5813" y="9596"/>
                            <a:ext cx="2231" cy="824"/>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贷款审批</w:t>
                              </w:r>
                            </w:p>
                          </w:txbxContent>
                        </wps:txbx>
                        <wps:bodyPr upright="1"/>
                      </wps:wsp>
                      <wps:wsp>
                        <wps:cNvPr id="238" name="直线 30"/>
                        <wps:cNvCnPr/>
                        <wps:spPr>
                          <a:xfrm>
                            <a:off x="8105" y="10028"/>
                            <a:ext cx="634" cy="1"/>
                          </a:xfrm>
                          <a:prstGeom prst="line">
                            <a:avLst/>
                          </a:prstGeom>
                          <a:ln w="9525" cap="flat" cmpd="sng">
                            <a:solidFill>
                              <a:srgbClr val="000000"/>
                            </a:solidFill>
                            <a:prstDash val="solid"/>
                            <a:headEnd type="triangle" w="med" len="med"/>
                            <a:tailEnd type="none" w="med" len="med"/>
                          </a:ln>
                        </wps:spPr>
                        <wps:bodyPr/>
                      </wps:wsp>
                      <wps:wsp>
                        <wps:cNvPr id="237" name="矩形 32"/>
                        <wps:cNvSpPr/>
                        <wps:spPr>
                          <a:xfrm>
                            <a:off x="8740" y="9620"/>
                            <a:ext cx="1432" cy="7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⑦</w:t>
                              </w:r>
                              <w:r>
                                <w:rPr>
                                  <w:rFonts w:hint="eastAsia" w:ascii="宋体" w:hAnsi="宋体"/>
                                  <w:sz w:val="18"/>
                                  <w:szCs w:val="18"/>
                                </w:rPr>
                                <w:t>协助客户</w:t>
                              </w:r>
                            </w:p>
                            <w:p>
                              <w:pPr>
                                <w:jc w:val="center"/>
                                <w:rPr>
                                  <w:rFonts w:ascii="宋体" w:hAnsi="宋体"/>
                                  <w:sz w:val="18"/>
                                  <w:szCs w:val="18"/>
                                </w:rPr>
                              </w:pPr>
                              <w:r>
                                <w:rPr>
                                  <w:rFonts w:hint="eastAsia" w:ascii="宋体" w:hAnsi="宋体"/>
                                  <w:sz w:val="18"/>
                                  <w:szCs w:val="18"/>
                                </w:rPr>
                                <w:t>准备资料</w:t>
                              </w:r>
                            </w:p>
                          </w:txbxContent>
                        </wps:txbx>
                        <wps:bodyPr lIns="0" tIns="36000" rIns="0" bIns="0" upright="1"/>
                      </wps:wsp>
                      <wps:wsp>
                        <wps:cNvPr id="254" name="直线 7"/>
                        <wps:cNvCnPr/>
                        <wps:spPr>
                          <a:xfrm flipH="1">
                            <a:off x="5776" y="7291"/>
                            <a:ext cx="8" cy="2672"/>
                          </a:xfrm>
                          <a:prstGeom prst="line">
                            <a:avLst/>
                          </a:prstGeom>
                          <a:ln w="9525" cap="flat" cmpd="sng">
                            <a:solidFill>
                              <a:srgbClr val="000000"/>
                            </a:solidFill>
                            <a:prstDash val="solid"/>
                            <a:headEnd type="none" w="med" len="med"/>
                            <a:tailEnd type="none" w="med" len="med"/>
                          </a:ln>
                        </wps:spPr>
                        <wps:bodyPr/>
                      </wps:wsp>
                      <wps:wsp>
                        <wps:cNvPr id="249" name="直线 17"/>
                        <wps:cNvCnPr/>
                        <wps:spPr>
                          <a:xfrm flipH="1">
                            <a:off x="9473" y="3042"/>
                            <a:ext cx="1" cy="313"/>
                          </a:xfrm>
                          <a:prstGeom prst="line">
                            <a:avLst/>
                          </a:prstGeom>
                          <a:ln w="9525" cap="flat" cmpd="sng">
                            <a:solidFill>
                              <a:srgbClr val="000000"/>
                            </a:solidFill>
                            <a:prstDash val="solid"/>
                            <a:headEnd type="none" w="med" len="med"/>
                            <a:tailEnd type="triangle" w="med" len="med"/>
                          </a:ln>
                        </wps:spPr>
                        <wps:bodyPr/>
                      </wps:wsp>
                      <wps:wsp>
                        <wps:cNvPr id="248" name="直线 18"/>
                        <wps:cNvCnPr/>
                        <wps:spPr>
                          <a:xfrm>
                            <a:off x="4973" y="2419"/>
                            <a:ext cx="7738" cy="1"/>
                          </a:xfrm>
                          <a:prstGeom prst="line">
                            <a:avLst/>
                          </a:prstGeom>
                          <a:ln w="9525" cap="flat" cmpd="sng">
                            <a:solidFill>
                              <a:srgbClr val="000000"/>
                            </a:solidFill>
                            <a:prstDash val="solid"/>
                            <a:headEnd type="none" w="med" len="med"/>
                            <a:tailEnd type="none" w="med" len="med"/>
                          </a:ln>
                        </wps:spPr>
                        <wps:bodyPr/>
                      </wps:wsp>
                      <wps:wsp>
                        <wps:cNvPr id="251" name="矩形 20"/>
                        <wps:cNvSpPr/>
                        <wps:spPr>
                          <a:xfrm>
                            <a:off x="5945" y="1795"/>
                            <a:ext cx="1655"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第三方贷款机构</w:t>
                              </w:r>
                            </w:p>
                          </w:txbxContent>
                        </wps:txbx>
                        <wps:bodyPr upright="1"/>
                      </wps:wsp>
                      <wps:wsp>
                        <wps:cNvPr id="247" name="矩形 21"/>
                        <wps:cNvSpPr/>
                        <wps:spPr>
                          <a:xfrm>
                            <a:off x="8932" y="1795"/>
                            <a:ext cx="1260"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自由经纪人</w:t>
                              </w:r>
                            </w:p>
                          </w:txbxContent>
                        </wps:txbx>
                        <wps:bodyPr upright="1"/>
                      </wps:wsp>
                      <wps:wsp>
                        <wps:cNvPr id="246" name="矩形 22"/>
                        <wps:cNvSpPr/>
                        <wps:spPr>
                          <a:xfrm>
                            <a:off x="10912" y="1784"/>
                            <a:ext cx="1437" cy="4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eastAsia="宋体"/>
                                  <w:sz w:val="18"/>
                                  <w:szCs w:val="18"/>
                                </w:rPr>
                              </w:pPr>
                              <w:r>
                                <w:rPr>
                                  <w:rFonts w:hint="eastAsia"/>
                                  <w:sz w:val="18"/>
                                  <w:szCs w:val="18"/>
                                </w:rPr>
                                <w:t>平台</w:t>
                              </w:r>
                            </w:p>
                          </w:txbxContent>
                        </wps:txbx>
                        <wps:bodyPr upright="1"/>
                      </wps:wsp>
                      <wps:wsp>
                        <wps:cNvPr id="268" name="自选图形 29"/>
                        <wps:cNvSpPr/>
                        <wps:spPr>
                          <a:xfrm>
                            <a:off x="5813" y="9584"/>
                            <a:ext cx="2231" cy="824"/>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贷款审批</w:t>
                              </w:r>
                            </w:p>
                          </w:txbxContent>
                        </wps:txbx>
                        <wps:bodyPr upright="1"/>
                      </wps:wsp>
                      <wps:wsp>
                        <wps:cNvPr id="266" name="矩形 32"/>
                        <wps:cNvSpPr/>
                        <wps:spPr>
                          <a:xfrm>
                            <a:off x="8740" y="9608"/>
                            <a:ext cx="1432" cy="7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⑥</w:t>
                              </w:r>
                              <w:r>
                                <w:rPr>
                                  <w:rFonts w:hint="eastAsia" w:ascii="宋体" w:hAnsi="宋体"/>
                                  <w:sz w:val="18"/>
                                  <w:szCs w:val="18"/>
                                </w:rPr>
                                <w:t>协助客户</w:t>
                              </w:r>
                            </w:p>
                            <w:p>
                              <w:pPr>
                                <w:jc w:val="center"/>
                                <w:rPr>
                                  <w:rFonts w:ascii="宋体" w:hAnsi="宋体"/>
                                  <w:sz w:val="18"/>
                                  <w:szCs w:val="18"/>
                                </w:rPr>
                              </w:pPr>
                              <w:r>
                                <w:rPr>
                                  <w:rFonts w:hint="eastAsia" w:ascii="宋体" w:hAnsi="宋体"/>
                                  <w:sz w:val="18"/>
                                  <w:szCs w:val="18"/>
                                </w:rPr>
                                <w:t>准备资料</w:t>
                              </w:r>
                            </w:p>
                          </w:txbxContent>
                        </wps:txbx>
                        <wps:bodyPr lIns="0" tIns="36000" rIns="0" bIns="0" upright="1"/>
                      </wps:wsp>
                      <wps:wsp>
                        <wps:cNvPr id="223" name="自选图形 31"/>
                        <wps:cNvSpPr/>
                        <wps:spPr>
                          <a:xfrm>
                            <a:off x="5920" y="7472"/>
                            <a:ext cx="1932" cy="826"/>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初审</w:t>
                              </w:r>
                            </w:p>
                          </w:txbxContent>
                        </wps:txbx>
                        <wps:bodyPr upright="1"/>
                      </wps:wsp>
                      <wps:wsp>
                        <wps:cNvPr id="233" name="矩形 10"/>
                        <wps:cNvSpPr/>
                        <wps:spPr>
                          <a:xfrm>
                            <a:off x="10929" y="7706"/>
                            <a:ext cx="1615"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④</w:t>
                              </w:r>
                              <w:r>
                                <w:rPr>
                                  <w:rFonts w:hint="eastAsia"/>
                                  <w:sz w:val="18"/>
                                  <w:szCs w:val="18"/>
                                </w:rPr>
                                <w:t>贷款申请</w:t>
                              </w:r>
                            </w:p>
                          </w:txbxContent>
                        </wps:txbx>
                        <wps:bodyPr lIns="0" tIns="36000" rIns="0" bIns="0" upright="1"/>
                      </wps:wsp>
                      <wps:wsp>
                        <wps:cNvPr id="227" name="直线 7"/>
                        <wps:cNvCnPr/>
                        <wps:spPr>
                          <a:xfrm flipH="1">
                            <a:off x="7012" y="4783"/>
                            <a:ext cx="8" cy="2672"/>
                          </a:xfrm>
                          <a:prstGeom prst="line">
                            <a:avLst/>
                          </a:prstGeom>
                          <a:ln w="9525" cap="flat" cmpd="sng">
                            <a:solidFill>
                              <a:srgbClr val="000000"/>
                            </a:solidFill>
                            <a:prstDash val="solid"/>
                            <a:headEnd type="none" w="med" len="med"/>
                            <a:tailEnd type="none" w="med" len="med"/>
                          </a:ln>
                        </wps:spPr>
                        <wps:bodyPr/>
                      </wps:wsp>
                      <wps:wsp>
                        <wps:cNvPr id="226" name="直线 7"/>
                        <wps:cNvCnPr/>
                        <wps:spPr>
                          <a:xfrm flipH="1">
                            <a:off x="7000" y="8323"/>
                            <a:ext cx="9" cy="620"/>
                          </a:xfrm>
                          <a:prstGeom prst="line">
                            <a:avLst/>
                          </a:prstGeom>
                          <a:ln w="9525" cap="flat" cmpd="sng">
                            <a:solidFill>
                              <a:srgbClr val="000000"/>
                            </a:solidFill>
                            <a:prstDash val="solid"/>
                            <a:headEnd type="none" w="med" len="med"/>
                            <a:tailEnd type="none" w="med" len="med"/>
                          </a:ln>
                        </wps:spPr>
                        <wps:bodyPr/>
                      </wps:wsp>
                      <wps:wsp>
                        <wps:cNvPr id="270" name="直线 7"/>
                        <wps:cNvCnPr/>
                        <wps:spPr>
                          <a:xfrm flipH="1">
                            <a:off x="6916" y="10555"/>
                            <a:ext cx="9" cy="620"/>
                          </a:xfrm>
                          <a:prstGeom prst="line">
                            <a:avLst/>
                          </a:prstGeom>
                          <a:ln w="9525" cap="flat" cmpd="sng">
                            <a:solidFill>
                              <a:srgbClr val="000000"/>
                            </a:solidFill>
                            <a:prstDash val="solid"/>
                            <a:headEnd type="none" w="med" len="med"/>
                            <a:tailEnd type="none" w="med" len="med"/>
                          </a:ln>
                        </wps:spPr>
                        <wps:bodyPr/>
                      </wps:wsp>
                      <wps:wsp>
                        <wps:cNvPr id="275" name="矩形 32"/>
                        <wps:cNvSpPr/>
                        <wps:spPr>
                          <a:xfrm>
                            <a:off x="8836" y="11708"/>
                            <a:ext cx="1432" cy="5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ascii="宋体" w:hAnsi="宋体"/>
                                  <w:sz w:val="18"/>
                                  <w:szCs w:val="18"/>
                                </w:rPr>
                                <w:t>⑧</w:t>
                              </w:r>
                              <w:r>
                                <w:rPr>
                                  <w:rFonts w:hint="eastAsia" w:ascii="宋体" w:hAnsi="宋体"/>
                                  <w:sz w:val="18"/>
                                  <w:szCs w:val="18"/>
                                </w:rPr>
                                <w:t>佣金</w:t>
                              </w:r>
                              <w:r>
                                <w:rPr>
                                  <w:rFonts w:hint="eastAsia"/>
                                  <w:sz w:val="18"/>
                                  <w:szCs w:val="18"/>
                                </w:rPr>
                                <w:t>申请提现</w:t>
                              </w:r>
                            </w:p>
                          </w:txbxContent>
                        </wps:txbx>
                        <wps:bodyPr lIns="0" tIns="36000" rIns="0" bIns="0" upright="1"/>
                      </wps:wsp>
                      <wps:wsp>
                        <wps:cNvPr id="273" name="直线 33"/>
                        <wps:cNvCnPr/>
                        <wps:spPr>
                          <a:xfrm>
                            <a:off x="11909" y="12979"/>
                            <a:ext cx="1" cy="312"/>
                          </a:xfrm>
                          <a:prstGeom prst="line">
                            <a:avLst/>
                          </a:prstGeom>
                          <a:ln w="9525" cap="flat" cmpd="sng">
                            <a:solidFill>
                              <a:srgbClr val="000000"/>
                            </a:solidFill>
                            <a:prstDash val="solid"/>
                            <a:headEnd type="none" w="med" len="med"/>
                            <a:tailEnd type="triangle" w="med" len="med"/>
                          </a:ln>
                        </wps:spPr>
                        <wps:bodyPr/>
                      </wps:wsp>
                      <wps:wsp>
                        <wps:cNvPr id="274" name="矩形 16"/>
                        <wps:cNvSpPr/>
                        <wps:spPr>
                          <a:xfrm>
                            <a:off x="11092" y="12428"/>
                            <a:ext cx="1432"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sz w:val="18"/>
                                  <w:szCs w:val="18"/>
                                </w:rPr>
                              </w:pPr>
                              <w:r>
                                <w:rPr>
                                  <w:rFonts w:hint="eastAsia" w:ascii="宋体" w:hAnsi="宋体"/>
                                  <w:sz w:val="18"/>
                                  <w:szCs w:val="18"/>
                                </w:rPr>
                                <w:t>⑨</w:t>
                              </w:r>
                              <w:r>
                                <w:rPr>
                                  <w:rFonts w:hint="eastAsia"/>
                                  <w:sz w:val="18"/>
                                  <w:szCs w:val="18"/>
                                </w:rPr>
                                <w:t>扣除服务费</w:t>
                              </w:r>
                            </w:p>
                          </w:txbxContent>
                        </wps:txbx>
                        <wps:bodyPr lIns="0" tIns="36000" rIns="0" bIns="0" upright="1"/>
                      </wps:wsp>
                      <wps:wsp>
                        <wps:cNvPr id="277" name="直线 7"/>
                        <wps:cNvCnPr/>
                        <wps:spPr>
                          <a:xfrm flipH="1">
                            <a:off x="11808" y="11503"/>
                            <a:ext cx="1" cy="502"/>
                          </a:xfrm>
                          <a:prstGeom prst="line">
                            <a:avLst/>
                          </a:prstGeom>
                          <a:ln w="9525" cap="flat" cmpd="sng">
                            <a:solidFill>
                              <a:srgbClr val="000000"/>
                            </a:solidFill>
                            <a:prstDash val="solid"/>
                            <a:headEnd type="none" w="med" len="med"/>
                            <a:tailEnd type="none" w="med" len="med"/>
                          </a:ln>
                        </wps:spPr>
                        <wps:bodyPr/>
                      </wps:wsp>
                      <wps:wsp>
                        <wps:cNvPr id="252" name="自选图形 31"/>
                        <wps:cNvSpPr/>
                        <wps:spPr>
                          <a:xfrm>
                            <a:off x="5920" y="7460"/>
                            <a:ext cx="1932" cy="89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sz w:val="18"/>
                                  <w:szCs w:val="18"/>
                                </w:rPr>
                              </w:pPr>
                              <w:r>
                                <w:rPr>
                                  <w:rFonts w:hint="eastAsia"/>
                                  <w:sz w:val="18"/>
                                  <w:szCs w:val="18"/>
                                </w:rPr>
                                <w:t>初审</w:t>
                              </w:r>
                            </w:p>
                          </w:txbxContent>
                        </wps:txbx>
                        <wps:bodyPr upright="1"/>
                      </wps:wsp>
                      <wps:wsp>
                        <wps:cNvPr id="256" name="直线 7"/>
                        <wps:cNvCnPr/>
                        <wps:spPr>
                          <a:xfrm flipH="1">
                            <a:off x="7012" y="4771"/>
                            <a:ext cx="8" cy="2672"/>
                          </a:xfrm>
                          <a:prstGeom prst="line">
                            <a:avLst/>
                          </a:prstGeom>
                          <a:ln w="9525" cap="flat" cmpd="sng">
                            <a:solidFill>
                              <a:srgbClr val="000000"/>
                            </a:solidFill>
                            <a:prstDash val="solid"/>
                            <a:headEnd type="none" w="med" len="med"/>
                            <a:tailEnd type="none" w="med" len="med"/>
                          </a:ln>
                        </wps:spPr>
                        <wps:bodyPr/>
                      </wps:wsp>
                      <wps:wsp>
                        <wps:cNvPr id="255" name="直线 7"/>
                        <wps:cNvCnPr/>
                        <wps:spPr>
                          <a:xfrm flipH="1">
                            <a:off x="7000" y="8311"/>
                            <a:ext cx="9" cy="620"/>
                          </a:xfrm>
                          <a:prstGeom prst="line">
                            <a:avLst/>
                          </a:prstGeom>
                          <a:ln w="9525" cap="flat" cmpd="sng">
                            <a:solidFill>
                              <a:srgbClr val="000000"/>
                            </a:solidFill>
                            <a:prstDash val="solid"/>
                            <a:headEnd type="none" w="med" len="med"/>
                            <a:tailEnd type="none" w="med" len="med"/>
                          </a:ln>
                        </wps:spPr>
                        <wps:bodyPr/>
                      </wps:wsp>
                      <wps:wsp>
                        <wps:cNvPr id="271" name="直线 7"/>
                        <wps:cNvCnPr/>
                        <wps:spPr>
                          <a:xfrm flipH="1">
                            <a:off x="9348" y="12221"/>
                            <a:ext cx="12" cy="456"/>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30.6pt;margin-top:8.15pt;height:510.65pt;width:386.9pt;z-index:251658240;mso-width-relative:page;mso-height-relative:page;" coordorigin="4973,1784" coordsize="7738,12096" o:gfxdata="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">
                <o:lock v:ext="edit" aspectratio="f"/>
                <v:shape id="椭圆 4" o:spid="_x0000_s1026" o:spt="3" type="#_x0000_t3" style="position:absolute;left:11380;top:13412;height:468;width:1146;" fillcolor="#FFFFFF" filled="t" stroked="t" coordsize="21600,21600" o:gfxdata="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W7zO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sz w:val="18"/>
                          </w:rPr>
                        </w:pPr>
                        <w:r>
                          <w:rPr>
                            <w:rFonts w:hint="eastAsia"/>
                            <w:sz w:val="18"/>
                          </w:rPr>
                          <w:t>结束</w:t>
                        </w:r>
                      </w:p>
                    </w:txbxContent>
                  </v:textbox>
                </v:shape>
                <v:shape id="椭圆 5" o:spid="_x0000_s1026" o:spt="3" type="#_x0000_t3" style="position:absolute;left:8933;top:2622;height:468;width:1084;" fillcolor="#FFFFFF" filled="t" stroked="t" coordsize="21600,21600" o:gfxdata="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1aSqi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sz w:val="18"/>
                            <w:szCs w:val="18"/>
                          </w:rPr>
                        </w:pPr>
                        <w:r>
                          <w:rPr>
                            <w:rFonts w:hint="eastAsia"/>
                            <w:sz w:val="18"/>
                            <w:szCs w:val="18"/>
                          </w:rPr>
                          <w:t>开始</w:t>
                        </w:r>
                      </w:p>
                    </w:txbxContent>
                  </v:textbox>
                </v:shape>
                <v:line id="直线 7" o:spid="_x0000_s1026" o:spt="20" style="position:absolute;left:6916;top:10567;flip:x;height:620;width:9;" filled="f" stroked="t" coordsize="21600,21600" o:gfxdata="UEsDBAoAAAAAAIdO4kAAAAAAAAAAAAAAAAAEAAAAZHJzL1BLAwQUAAAACACHTuJAf56s1rsAAADa&#10;AAAADwAAAGRycy9kb3ducmV2LnhtbEWPQWsCMRSE74L/ITzBW01UK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6s1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 o:spid="_x0000_s1026" o:spt="20" style="position:absolute;left:6928;top:11201;height:3;width:4042;"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1" o:spid="_x0000_s1026" o:spt="20" style="position:absolute;left:11812;top:6815;height:313;width:1;" filled="f" stroked="t" coordsize="21600,21600" o:gfxdata="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T0GL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12" o:spid="_x0000_s1026" o:spt="1" style="position:absolute;left:8704;top:4460;height:644;width:1432;" fillcolor="#FFFFFF" filled="t" stroked="t" coordsize="21600,21600" o:gfxdata="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nNe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1mm,0mm,0mm">
                    <w:txbxContent>
                      <w:p>
                        <w:pPr>
                          <w:jc w:val="center"/>
                          <w:rPr>
                            <w:rFonts w:ascii="宋体" w:hAnsi="宋体"/>
                            <w:sz w:val="18"/>
                            <w:szCs w:val="18"/>
                          </w:rPr>
                        </w:pPr>
                        <w:r>
                          <w:rPr>
                            <w:rFonts w:hint="eastAsia" w:ascii="宋体" w:hAnsi="宋体"/>
                            <w:sz w:val="18"/>
                            <w:szCs w:val="18"/>
                          </w:rPr>
                          <w:t>提供/获取有贷款需求客户信息</w:t>
                        </w:r>
                      </w:p>
                    </w:txbxContent>
                  </v:textbox>
                </v:rect>
                <v:line id="直线 17" o:spid="_x0000_s1026" o:spt="20" style="position:absolute;left:9473;top:3090;flip:x;height:313;width:1;" filled="f" stroked="t" coordsize="21600,21600" o:gfxdata="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Fee+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18" o:spid="_x0000_s1026" o:spt="20" style="position:absolute;left:4973;top:2467;height:1;width:7738;"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矩形 19" o:spid="_x0000_s1026" o:spt="1" style="position:absolute;left:5152;top:1843;height:467;width:1440;" fillcolor="#FFFFFF" filled="t" stroked="t" coordsize="21600,2160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jc w:val="center"/>
                          <w:rPr>
                            <w:sz w:val="18"/>
                            <w:szCs w:val="18"/>
                          </w:rPr>
                        </w:pPr>
                      </w:p>
                    </w:txbxContent>
                  </v:textbox>
                </v:rect>
                <v:rect id="矩形 20" o:spid="_x0000_s1026" o:spt="1" style="position:absolute;left:5945;top:1843;height:467;width:1655;" fillcolor="#FFFFFF" filled="t" stroked="t" coordsize="21600,21600" o:gfxdata="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3n+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第三方贷款机构</w:t>
                        </w:r>
                      </w:p>
                    </w:txbxContent>
                  </v:textbox>
                </v:rect>
                <v:rect id="矩形 21" o:spid="_x0000_s1026" o:spt="1" style="position:absolute;left:8932;top:1843;height:467;width:1260;" fillcolor="#FFFFFF" filled="t" stroked="t" coordsize="21600,21600" o:gfxdata="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V75L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jc w:val="center"/>
                          <w:rPr>
                            <w:rFonts w:eastAsia="宋体"/>
                            <w:sz w:val="18"/>
                            <w:szCs w:val="18"/>
                          </w:rPr>
                        </w:pPr>
                        <w:r>
                          <w:rPr>
                            <w:rFonts w:hint="eastAsia"/>
                            <w:sz w:val="18"/>
                            <w:szCs w:val="18"/>
                          </w:rPr>
                          <w:t>自由经纪人</w:t>
                        </w:r>
                      </w:p>
                    </w:txbxContent>
                  </v:textbox>
                </v:rect>
                <v:rect id="矩形 22" o:spid="_x0000_s1026" o:spt="1" style="position:absolute;left:10912;top:1832;height:467;width:1437;" fillcolor="#FFFFFF" filled="t" stroked="t" coordsize="21600,21600" o:gfxdata="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jGMS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平台</w:t>
                        </w:r>
                      </w:p>
                    </w:txbxContent>
                  </v:textbox>
                </v:rect>
                <v:line id="直线 23" o:spid="_x0000_s1026" o:spt="20" style="position:absolute;left:10145;top:4796;flip:y;height:1;width:756;" filled="f" stroked="t" coordsize="21600,21600" o:gfxdata="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K1U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24" o:spid="_x0000_s1026" o:spt="20" style="position:absolute;left:11812;top:5253;height:312;width:1;"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25" o:spid="_x0000_s1026" o:spt="20" style="position:absolute;left:11812;top:7594;height:312;width:1;"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28" o:spid="_x0000_s1026" o:spt="20" style="position:absolute;left:7805;top:7977;flip:y;height:10;width:3095;" filled="f" stroked="t" coordsize="21600,21600" o:gfxdata="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PIVe8AAAA&#10;2wAAAA8AAAAAAAAAAQAgAAAAIgAAAGRycy9kb3ducmV2LnhtbFBLAQIUABQAAAAIAIdO4kAzLwWe&#10;OwAAADkAAAAQAAAAAAAAAAEAIAAAAAsBAABkcnMvc2hhcGV4bWwueG1sUEsFBgAAAAAGAAYAWwEA&#10;ALUDAAAAAA==&#10;">
                  <v:fill on="f" focussize="0,0"/>
                  <v:stroke color="#000000" joinstyle="round" startarrow="block"/>
                  <v:imagedata o:title=""/>
                  <o:lock v:ext="edit" aspectratio="f"/>
                </v:line>
                <v:shape id="自选图形 29" o:spid="_x0000_s1026" o:spt="4" type="#_x0000_t4" style="position:absolute;left:5813;top:9608;height:824;width:2231;" fillcolor="#FFFFFF" filled="t" stroked="t" coordsize="21600,21600" o:gfxdata="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laG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贷款审批</w:t>
                        </w:r>
                      </w:p>
                    </w:txbxContent>
                  </v:textbox>
                </v:shape>
                <v:line id="直线 30" o:spid="_x0000_s1026" o:spt="20" style="position:absolute;left:8105;top:10040;height:1;width:634;" filled="f" stroked="t" coordsize="21600,21600" o:gfxdata="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22ZNtwAAANsAAAAP&#10;AAAAAAAAAAEAIAAAACIAAABkcnMvZG93bnJldi54bWxQSwECFAAUAAAACACHTuJAMy8FnjsAAAA5&#10;AAAAEAAAAAAAAAABACAAAAAGAQAAZHJzL3NoYXBleG1sLnhtbFBLBQYAAAAABgAGAFsBAACwAwAA&#10;AAA=&#10;">
                  <v:fill on="f" focussize="0,0"/>
                  <v:stroke color="#000000" joinstyle="round" startarrow="block"/>
                  <v:imagedata o:title=""/>
                  <o:lock v:ext="edit" aspectratio="f"/>
                </v:line>
                <v:shape id="自选图形 31" o:spid="_x0000_s1026" o:spt="4" type="#_x0000_t4" style="position:absolute;left:5920;top:7496;height:826;width:1932;" fillcolor="#FFFFFF" filled="t" stroked="t" coordsize="21600,21600" o:gfxdata="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2WY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初审</w:t>
                        </w:r>
                      </w:p>
                    </w:txbxContent>
                  </v:textbox>
                </v:shape>
                <v:line id="直线 33" o:spid="_x0000_s1026" o:spt="20" style="position:absolute;left:9461;top:9307;height:312;width:1;" filled="f" stroked="t" coordsize="21600,21600" o:gfxdata="UEsDBAoAAAAAAIdO4kAAAAAAAAAAAAAAAAAEAAAAZHJzL1BLAwQUAAAACACHTuJATVAFUL4AAADb&#10;AAAADwAAAGRycy9kb3ducmV2LnhtbEWPQWvCQBSE7wX/w/IEb3UTh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AFU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3" o:spid="_x0000_s1026" o:spt="20" style="position:absolute;left:9436;top:4029;height:468;width:1;" filled="f" stroked="t" coordsize="21600,21600" o:gfxdata="UEsDBAoAAAAAAIdO4kAAAAAAAAAAAAAAAAAEAAAAZHJzL1BLAwQUAAAACACHTuJAMmsDU78AAADb&#10;AAAADwAAAGRycy9kb3ducmV2LnhtbEWPT2vCQBTE7wW/w/KE3uoml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rA1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1" o:spid="_x0000_s1026" o:spt="20" style="position:absolute;left:11812;top:6803;height:313;width:1;" filled="f" stroked="t" coordsize="21600,21600" o:gfxdata="UEsDBAoAAAAAAIdO4kAAAAAAAAAAAAAAAAAEAAAAZHJzL1BLAwQUAAAACACHTuJA77Tm874AAADb&#10;AAAADwAAAGRycy9kb3ducmV2LnhtbEWPQWvCQBSE74L/YXmCN91Es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Tm8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11" o:spid="_x0000_s1026" o:spt="20" style="position:absolute;left:11812;top:6791;height:313;width:1;" filled="f" stroked="t" coordsize="21600,21600" o:gfxdata="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G0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25" o:spid="_x0000_s1026" o:spt="20" style="position:absolute;left:11824;top:7594;height:312;width:1;" filled="f" stroked="t" coordsize="21600,21600" o:gfxdata="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Mk5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11" o:spid="_x0000_s1026" o:spt="20" style="position:absolute;left:11824;top:6791;height:313;width:1;" filled="f" stroked="t" coordsize="21600,21600" o:gfxdata="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YZC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rect id="矩形 16" o:spid="_x0000_s1026" o:spt="1" style="position:absolute;left:8740;top:8492;height:780;width:1432;" fillcolor="#FFFFFF" filled="t" stroked="t" coordsize="21600,21600" o:gfxdata="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aziG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⑥</w:t>
                        </w:r>
                        <w:r>
                          <w:rPr>
                            <w:rFonts w:hint="eastAsia" w:ascii="宋体" w:hAnsi="宋体"/>
                            <w:sz w:val="18"/>
                            <w:szCs w:val="18"/>
                          </w:rPr>
                          <w:t>反馈信息联</w:t>
                        </w:r>
                      </w:p>
                      <w:p>
                        <w:pPr>
                          <w:jc w:val="center"/>
                          <w:rPr>
                            <w:rFonts w:ascii="宋体" w:hAnsi="宋体"/>
                            <w:sz w:val="18"/>
                            <w:szCs w:val="18"/>
                          </w:rPr>
                        </w:pPr>
                        <w:r>
                          <w:rPr>
                            <w:rFonts w:hint="eastAsia" w:ascii="宋体" w:hAnsi="宋体"/>
                            <w:sz w:val="18"/>
                            <w:szCs w:val="18"/>
                          </w:rPr>
                          <w:t>系经纪人</w:t>
                        </w:r>
                      </w:p>
                    </w:txbxContent>
                  </v:textbox>
                </v:rect>
                <v:rect id="矩形 9" o:spid="_x0000_s1026" o:spt="1" style="position:absolute;left:10924;top:6657;height:648;width:1619;" fillcolor="#FFFFFF" filled="t" stroked="t" coordsize="21600,21600" o:gfxdata="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yBR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③</w:t>
                        </w:r>
                        <w:r>
                          <w:rPr>
                            <w:rFonts w:hint="eastAsia" w:ascii="宋体" w:hAnsi="宋体"/>
                            <w:sz w:val="18"/>
                            <w:szCs w:val="18"/>
                          </w:rPr>
                          <w:t>选择贷款产品</w:t>
                        </w:r>
                      </w:p>
                      <w:p>
                        <w:pPr>
                          <w:jc w:val="center"/>
                          <w:rPr>
                            <w:rFonts w:ascii="宋体" w:hAnsi="宋体"/>
                            <w:sz w:val="18"/>
                            <w:szCs w:val="18"/>
                          </w:rPr>
                        </w:pPr>
                        <w:r>
                          <w:rPr>
                            <w:rFonts w:hint="eastAsia" w:ascii="宋体" w:hAnsi="宋体"/>
                            <w:sz w:val="18"/>
                            <w:szCs w:val="18"/>
                          </w:rPr>
                          <w:t>并填写详细信息</w:t>
                        </w:r>
                      </w:p>
                    </w:txbxContent>
                  </v:textbox>
                </v:rect>
                <v:line id="直线 14" o:spid="_x0000_s1026" o:spt="20" style="position:absolute;left:11824;top:7415;height:313;width:1;" filled="f" stroked="t" coordsize="21600,21600" o:gfxdata="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fgX+/&#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6" o:spid="_x0000_s1026" o:spt="1" style="position:absolute;left:10972;top:4424;height:697;width:1619;" fillcolor="#FFFFFF" filled="t" stroked="t" coordsize="21600,21600" o:gfxdata="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1jE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1mm,0mm,0mm">
                    <w:txbxContent>
                      <w:p>
                        <w:pPr>
                          <w:jc w:val="center"/>
                          <w:rPr>
                            <w:sz w:val="18"/>
                            <w:szCs w:val="18"/>
                          </w:rPr>
                        </w:pPr>
                        <w:r>
                          <w:rPr>
                            <w:rFonts w:ascii="宋体" w:hAnsi="宋体"/>
                            <w:sz w:val="18"/>
                            <w:szCs w:val="18"/>
                          </w:rPr>
                          <w:t>①</w:t>
                        </w:r>
                        <w:r>
                          <w:rPr>
                            <w:rFonts w:hint="eastAsia"/>
                            <w:sz w:val="18"/>
                            <w:szCs w:val="18"/>
                          </w:rPr>
                          <w:t>录入客户</w:t>
                        </w:r>
                      </w:p>
                      <w:p>
                        <w:pPr>
                          <w:jc w:val="center"/>
                          <w:rPr>
                            <w:sz w:val="18"/>
                            <w:szCs w:val="18"/>
                          </w:rPr>
                        </w:pPr>
                        <w:r>
                          <w:rPr>
                            <w:rFonts w:hint="eastAsia"/>
                            <w:sz w:val="18"/>
                            <w:szCs w:val="18"/>
                          </w:rPr>
                          <w:t>贷款基本信息资料</w:t>
                        </w:r>
                      </w:p>
                    </w:txbxContent>
                  </v:textbox>
                </v:rect>
                <v:shape id="文本框 34" o:spid="_x0000_s1026" o:spt="202" type="#_x0000_t202" style="position:absolute;left:10992;top:5595;height:719;width:1621;" fillcolor="#FFFFFF" filled="t" stroked="t" coordsize="21600,21600" o:gfxdata="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1TF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ascii="宋体" w:hAnsi="宋体"/>
                            <w:sz w:val="18"/>
                            <w:szCs w:val="18"/>
                          </w:rPr>
                          <w:t>②</w:t>
                        </w:r>
                        <w:r>
                          <w:rPr>
                            <w:rFonts w:hint="eastAsia" w:ascii="宋体" w:hAnsi="宋体"/>
                            <w:sz w:val="18"/>
                            <w:szCs w:val="18"/>
                          </w:rPr>
                          <w:t>根据贷款要求分析匹配</w:t>
                        </w:r>
                      </w:p>
                    </w:txbxContent>
                  </v:textbox>
                </v:shape>
                <v:line id="直线 24" o:spid="_x0000_s1026" o:spt="20" style="position:absolute;left:11824;top:6333;height:312;width:1;" filled="f" stroked="t" coordsize="21600,21600" o:gfxdata="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NpL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7" o:spid="_x0000_s1026" o:spt="20" style="position:absolute;left:7012;top:4807;flip:x;height:2672;width:8;" filled="f" stroked="t" coordsize="21600,21600" o:gfxdata="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Shy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 o:spid="_x0000_s1026" o:spt="20" style="position:absolute;left:6996;top:8971;height:1;width:1755;" filled="f" stroked="t" coordsize="21600,21600" o:gfxdata="UEsDBAoAAAAAAIdO4kAAAAAAAAAAAAAAAAAEAAAAZHJzL1BLAwQUAAAACACHTuJAH5vi7b0AAADc&#10;AAAADwAAAGRycy9kb3ducmV2LnhtbEVPS2vCQBC+F/oflil4q5uI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m+L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矩形 32" o:spid="_x0000_s1026" o:spt="1" style="position:absolute;left:8836;top:11720;height:504;width:1432;" fillcolor="#FFFFFF" filled="t" stroked="t" coordsize="21600,21600" o:gfxdata="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pXT2/&#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1mm,0mm,0mm">
                    <w:txbxContent>
                      <w:p>
                        <w:pPr>
                          <w:jc w:val="center"/>
                          <w:rPr>
                            <w:rFonts w:ascii="宋体" w:hAnsi="宋体"/>
                            <w:sz w:val="18"/>
                            <w:szCs w:val="18"/>
                          </w:rPr>
                        </w:pPr>
                        <w:r>
                          <w:rPr>
                            <w:rFonts w:hint="eastAsia" w:ascii="宋体" w:hAnsi="宋体"/>
                            <w:sz w:val="18"/>
                            <w:szCs w:val="18"/>
                          </w:rPr>
                          <w:t>⑨佣金</w:t>
                        </w:r>
                        <w:r>
                          <w:rPr>
                            <w:rFonts w:hint="eastAsia"/>
                            <w:sz w:val="18"/>
                            <w:szCs w:val="18"/>
                          </w:rPr>
                          <w:t>申请提现</w:t>
                        </w:r>
                      </w:p>
                    </w:txbxContent>
                  </v:textbox>
                </v:rect>
                <v:line id="直线 33" o:spid="_x0000_s1026" o:spt="20" style="position:absolute;left:11909;top:12991;height:312;width:1;" filled="f" stroked="t" coordsize="21600,21600" o:gfxdata="UEsDBAoAAAAAAIdO4kAAAAAAAAAAAAAAAAAEAAAAZHJzL1BLAwQUAAAACACHTuJApzisf70AAADc&#10;AAAADwAAAGRycy9kb3ducmV2LnhtbEVPS2vCQBC+F/wPywi91U0s1BB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Kx/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矩形 16" o:spid="_x0000_s1026" o:spt="1" style="position:absolute;left:11092;top:12440;height:468;width:1432;" fillcolor="#FFFFFF" filled="t" stroked="t" coordsize="21600,21600" o:gfxdata="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umzU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1mm,0mm,0mm">
                    <w:txbxContent>
                      <w:p>
                        <w:pPr>
                          <w:jc w:val="center"/>
                          <w:rPr>
                            <w:rFonts w:ascii="宋体" w:hAnsi="宋体"/>
                            <w:sz w:val="18"/>
                            <w:szCs w:val="18"/>
                          </w:rPr>
                        </w:pPr>
                        <w:r>
                          <w:rPr>
                            <w:rFonts w:hint="eastAsia" w:ascii="宋体" w:hAnsi="宋体"/>
                            <w:sz w:val="18"/>
                            <w:szCs w:val="18"/>
                          </w:rPr>
                          <w:t>⑩</w:t>
                        </w:r>
                        <w:r>
                          <w:rPr>
                            <w:rFonts w:hint="eastAsia"/>
                            <w:sz w:val="18"/>
                            <w:szCs w:val="18"/>
                          </w:rPr>
                          <w:t>扣除服务费</w:t>
                        </w:r>
                      </w:p>
                    </w:txbxContent>
                  </v:textbox>
                </v:rect>
                <v:rect id="矩形 15" o:spid="_x0000_s1026" o:spt="1" style="position:absolute;left:10996;top:10881;height:623;width:1619;" fillcolor="#FFFFFF" filled="t" stroked="t" coordsize="21600,21600" o:gfxdata="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fUTu/&#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⑦</w:t>
                        </w:r>
                        <w:r>
                          <w:rPr>
                            <w:rFonts w:hint="eastAsia" w:ascii="宋体" w:hAnsi="宋体"/>
                            <w:sz w:val="18"/>
                            <w:szCs w:val="18"/>
                          </w:rPr>
                          <w:t>贷款发放反馈</w:t>
                        </w:r>
                      </w:p>
                      <w:p>
                        <w:pPr>
                          <w:jc w:val="center"/>
                          <w:rPr>
                            <w:rFonts w:ascii="宋体" w:hAnsi="宋体"/>
                            <w:sz w:val="18"/>
                            <w:szCs w:val="18"/>
                          </w:rPr>
                        </w:pPr>
                        <w:r>
                          <w:rPr>
                            <w:rFonts w:hint="eastAsia" w:ascii="宋体" w:hAnsi="宋体"/>
                            <w:sz w:val="18"/>
                            <w:szCs w:val="18"/>
                          </w:rPr>
                          <w:t>并将佣金返入</w:t>
                        </w:r>
                      </w:p>
                    </w:txbxContent>
                  </v:textbox>
                </v:rect>
                <v:shape id="_x0000_s1026" o:spid="_x0000_s1026" o:spt="41" type="#_x0000_t41" style="position:absolute;left:6996;top:10547;height:460;width:864;v-text-anchor:middle;" filled="f" stroked="f" coordsize="21600,21600" o:gfxdata="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oc5K8AAAA&#10;3AAAAA8AAAAAAAAAAQAgAAAAIgAAAGRycy9kb3ducmV2LnhtbFBLAQIUABQAAAAIAIdO4kAzLwWe&#10;OwAAADkAAAAQAAAAAAAAAAEAIAAAAAsBAABkcnMvc2hhcGV4bWwueG1sUEsFBgAAAAAGAAYAWwEA&#10;ALUDAAAAAA==&#10;" adj="-8280,24300,-1800,4050">
                  <v:fill on="f" focussize="0,0"/>
                  <v:stroke on="f" weight="1pt" miterlimit="8" joinstyle="miter"/>
                  <v:imagedata o:title=""/>
                  <o:lock v:ext="edit" aspectratio="f"/>
                  <v:textbo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成功</w:t>
                        </w:r>
                      </w:p>
                    </w:txbxContent>
                  </v:textbox>
                </v:shape>
                <v:shape id="_x0000_s1026" o:spid="_x0000_s1026" o:spt="41" type="#_x0000_t41" style="position:absolute;left:7092;top:6707;height:545;width:864;v-text-anchor:middle;" filled="f" stroked="f" coordsize="21600,21600" o:gfxdata="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k1gm8AAAA&#10;3AAAAA8AAAAAAAAAAQAgAAAAIgAAAGRycy9kb3ducmV2LnhtbFBLAQIUABQAAAAIAIdO4kAzLwWe&#10;OwAAADkAAAAQAAAAAAAAAAEAIAAAAAsBAABkcnMvc2hhcGV4bWwueG1sUEsFBgAAAAAGAAYAWwEA&#10;ALUDAAAAAA==&#10;" adj="-8280,24300,-1800,4050">
                  <v:fill on="f" focussize="0,0"/>
                  <v:stroke on="f" weight="1pt" miterlimit="8" joinstyle="miter"/>
                  <v:imagedata o:title=""/>
                  <o:lock v:ext="edit" aspectratio="f"/>
                  <v:textbo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失败</w:t>
                        </w:r>
                      </w:p>
                    </w:txbxContent>
                  </v:textbox>
                </v:shape>
                <v:line id="直线 7" o:spid="_x0000_s1026" o:spt="20" style="position:absolute;left:7000;top:8347;flip:x;height:620;width:9;" filled="f" stroked="t" coordsize="21600,21600" o:gfxdata="UEsDBAoAAAAAAIdO4kAAAAAAAAAAAAAAAAAEAAAAZHJzL1BLAwQUAAAACACHTuJAyUBMwrwAAADc&#10;AAAADwAAAGRycy9kb3ducmV2LnhtbEVP32vCMBB+F/wfwgl7m4lO3N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ATM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 o:spid="_x0000_s1026" o:spt="20" style="position:absolute;left:11808;top:11515;flip:x;height:502;width:1;" filled="f" stroked="t" coordsize="21600,21600" o:gfxdata="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Ys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7" o:spid="_x0000_s1026" o:spt="20" style="position:absolute;left:10572;top:12005;height:4;width:1241;" filled="f" stroked="t" coordsize="21600,21600" o:gfxdata="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gZCO8AAAA&#10;3AAAAA8AAAAAAAAAAQAgAAAAIgAAAGRycy9kb3ducmV2LnhtbFBLAQIUABQAAAAIAIdO4kAzLwWe&#10;OwAAADkAAAAQAAAAAAAAAAEAIAAAAAsBAABkcnMvc2hhcGV4bWwueG1sUEsFBgAAAAAGAAYAWwEA&#10;ALUDAAAAAA==&#10;">
                  <v:fill on="f" focussize="0,0"/>
                  <v:stroke color="#000000" joinstyle="round" startarrow="block"/>
                  <v:imagedata o:title=""/>
                  <o:lock v:ext="edit" aspectratio="f"/>
                </v:line>
                <v:shape id="_x0000_s1026" o:spid="_x0000_s1026" o:spt="41" type="#_x0000_t41" style="position:absolute;left:7128;top:8387;height:488;width:864;v-text-anchor:middle;" filled="f" stroked="f" coordsize="21600,21600" o:gfxdata="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wrjTLsAAADc&#10;AAAADwAAAAAAAAABACAAAAAiAAAAZHJzL2Rvd25yZXYueG1sUEsBAhQAFAAAAAgAh07iQDMvBZ47&#10;AAAAOQAAABAAAAAAAAAAAQAgAAAACgEAAGRycy9zaGFwZXhtbC54bWxQSwUGAAAAAAYABgBbAQAA&#10;tAMAAAAA&#10;" adj="-8280,24300,-1800,4050">
                  <v:fill on="f" focussize="0,0"/>
                  <v:stroke on="f" weight="1pt" miterlimit="8" joinstyle="miter"/>
                  <v:imagedata o:title=""/>
                  <o:lock v:ext="edit" aspectratio="f"/>
                  <v:textbo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成功</w:t>
                        </w:r>
                      </w:p>
                    </w:txbxContent>
                  </v:textbox>
                </v:shape>
                <v:line id="直线 8" o:spid="_x0000_s1026" o:spt="20" style="position:absolute;left:7044;top:4783;height:1;width:1695;" filled="f" stroked="t" coordsize="21600,21600" o:gfxdata="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DqR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7" o:spid="_x0000_s1026" o:spt="20" style="position:absolute;left:5776;top:7327;flip:x;height:2672;width:8;" filled="f" stroked="t" coordsize="21600,21600" o:gfxdata="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LRG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 o:spid="_x0000_s1026" o:spt="20" style="position:absolute;left:5784;top:6362;flip:y;height:965;width:1236;" filled="f" stroked="t" coordsize="21600,21600" o:gfxdata="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YkN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_x0000_s1026" o:spid="_x0000_s1026" o:spt="41" type="#_x0000_t41" style="position:absolute;left:5844;top:8807;height:460;width:864;v-text-anchor:middle;" filled="f" stroked="f" coordsize="21600,21600" o:gfxdata="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9QNS8AAAA&#10;3AAAAA8AAAAAAAAAAQAgAAAAIgAAAGRycy9kb3ducmV2LnhtbFBLAQIUABQAAAAIAIdO4kAzLwWe&#10;OwAAADkAAAAQAAAAAAAAAAEAIAAAAAsBAABkcnMvc2hhcGV4bWwueG1sUEsFBgAAAAAGAAYAWwEA&#10;ALUDAAAAAA==&#10;" adj="-8280,24300,-1800,4050">
                  <v:fill on="f" focussize="0,0"/>
                  <v:stroke on="f" weight="1pt" miterlimit="8" joinstyle="miter"/>
                  <v:imagedata o:title=""/>
                  <o:lock v:ext="edit" aspectratio="f"/>
                  <v:textbox>
                    <w:txbxContent>
                      <w:p>
                        <w:pPr>
                          <w:jc w:val="cente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失败</w:t>
                        </w:r>
                      </w:p>
                    </w:txbxContent>
                  </v:textbox>
                </v:shape>
                <v:line id="直线 8" o:spid="_x0000_s1026" o:spt="20" style="position:absolute;left:9360;top:12704;flip:y;height:1;width:1730;" filled="f" stroked="t" coordsize="21600,21600" o:gfxdata="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FeD0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7" o:spid="_x0000_s1026" o:spt="20" style="position:absolute;left:9348;top:12233;flip:x;height:456;width:12;" filled="f" stroked="t" coordsize="21600,21600" o:gfxdata="UEsDBAoAAAAAAIdO4kAAAAAAAAAAAAAAAAAEAAAAZHJzL1BLAwQUAAAACACHTuJATJnaH7wAAADc&#10;AAAADwAAAGRycy9kb3ducmV2LnhtbEVP32vCMBB+F/wfwgl7m4kO3d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Z2h+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7" o:spid="_x0000_s1026" o:spt="20" style="position:absolute;left:9473;top:3078;flip:x;height:313;width:1;" filled="f" stroked="t" coordsize="21600,21600" o:gfxdata="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sqw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8" o:spid="_x0000_s1026" o:spt="20" style="position:absolute;left:4973;top:2455;height:1;width:7738;" filled="f" stroked="t" coordsize="21600,21600" o:gfxdata="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P+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矩形 20" o:spid="_x0000_s1026" o:spt="1" style="position:absolute;left:5945;top:1831;height:467;width:1655;" fillcolor="#FFFFFF" filled="t" stroked="t" coordsize="21600,21600" o:gfxdata="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KBn74A&#10;AADcAAAADwAAAAAAAAABACAAAAAiAAAAZHJzL2Rvd25yZXYueG1sUEsBAhQAFAAAAAgAh07iQDMv&#10;BZ47AAAAOQAAABAAAAAAAAAAAQAgAAAADQEAAGRycy9zaGFwZXhtbC54bWxQSwUGAAAAAAYABgBb&#10;AQAAtwM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第三方贷款机构</w:t>
                        </w:r>
                      </w:p>
                    </w:txbxContent>
                  </v:textbox>
                </v:rect>
                <v:rect id="矩形 21" o:spid="_x0000_s1026" o:spt="1" style="position:absolute;left:8932;top:1831;height:467;width:1260;" fillcolor="#FFFFFF" filled="t" stroked="t" coordsize="21600,21600" o:gfxdata="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fxuL4A&#10;AADcAAAADwAAAAAAAAABACAAAAAiAAAAZHJzL2Rvd25yZXYueG1sUEsBAhQAFAAAAAgAh07iQDMv&#10;BZ47AAAAOQAAABAAAAAAAAAAAQAgAAAADQEAAGRycy9zaGFwZXhtbC54bWxQSwUGAAAAAAYABgBb&#10;AQAAtwM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自由经纪人</w:t>
                        </w:r>
                      </w:p>
                    </w:txbxContent>
                  </v:textbox>
                </v:rect>
                <v:rect id="矩形 22" o:spid="_x0000_s1026" o:spt="1" style="position:absolute;left:10912;top:1820;height:467;width:1437;" fillcolor="#FFFFFF" filled="t" stroked="t" coordsize="21600,21600" o:gfxdata="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4KAK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平台</w:t>
                        </w:r>
                      </w:p>
                    </w:txbxContent>
                  </v:textbox>
                </v:rect>
                <v:line id="直线 24" o:spid="_x0000_s1026" o:spt="20" style="position:absolute;left:11812;top:5241;height:312;width:1;" filled="f" stroked="t" coordsize="21600,21600" o:gfxdata="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M2B&#10;zc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直线 3" o:spid="_x0000_s1026" o:spt="20" style="position:absolute;left:9436;top:4017;height:468;width:1;" filled="f" stroked="t" coordsize="21600,21600" o:gfxdata="UEsDBAoAAAAAAIdO4kAAAAAAAAAAAAAAAAAEAAAAZHJzL1BLAwQUAAAACACHTuJArswuU70AAADc&#10;AAAADwAAAGRycy9kb3ducmV2LnhtbEVPS2vCQBC+F/wPywi91U2E1hB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zC5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24" o:spid="_x0000_s1026" o:spt="20" style="position:absolute;left:11824;top:6321;height:312;width:1;" filled="f" stroked="t" coordsize="21600,21600" o:gfxdata="UEsDBAoAAAAAAIdO4kAAAAAAAAAAAAAAAAAEAAAAZHJzL1BLAwQUAAAACACHTuJATmkTvL0AAADc&#10;AAAADwAAAGRycy9kb3ducmV2LnhtbEVPS2vCQBC+F/wPywi91U0s1BB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aRO8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自选图形 31" o:spid="_x0000_s1026" o:spt="4" type="#_x0000_t4" style="position:absolute;left:5920;top:7484;height:826;width:1932;" fillcolor="#FFFFFF" filled="t" stroked="t" coordsize="21600,21600" o:gfxdata="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a7kF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初审</w:t>
                        </w:r>
                      </w:p>
                    </w:txbxContent>
                  </v:textbox>
                </v:shape>
                <v:rect id="矩形 16" o:spid="_x0000_s1026" o:spt="1" style="position:absolute;left:8740;top:8480;height:780;width:1432;" fillcolor="#FFFFFF" filled="t" stroked="t" coordsize="21600,21600" o:gfxdata="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CFZY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⑤</w:t>
                        </w:r>
                        <w:r>
                          <w:rPr>
                            <w:rFonts w:hint="eastAsia" w:ascii="宋体" w:hAnsi="宋体"/>
                            <w:sz w:val="18"/>
                            <w:szCs w:val="18"/>
                          </w:rPr>
                          <w:t>反馈信息</w:t>
                        </w:r>
                      </w:p>
                      <w:p>
                        <w:pPr>
                          <w:jc w:val="center"/>
                          <w:rPr>
                            <w:rFonts w:ascii="宋体" w:hAnsi="宋体"/>
                            <w:sz w:val="18"/>
                            <w:szCs w:val="18"/>
                          </w:rPr>
                        </w:pPr>
                        <w:r>
                          <w:rPr>
                            <w:rFonts w:hint="eastAsia" w:ascii="宋体" w:hAnsi="宋体"/>
                            <w:sz w:val="18"/>
                            <w:szCs w:val="18"/>
                          </w:rPr>
                          <w:t>联系经纪人</w:t>
                        </w:r>
                      </w:p>
                    </w:txbxContent>
                  </v:textbox>
                </v:rect>
                <v:line id="直线 14" o:spid="_x0000_s1026" o:spt="20" style="position:absolute;left:11824;top:7403;height:313;width:1;" filled="f" stroked="t" coordsize="21600,21600" o:gfxdata="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xB7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7" o:spid="_x0000_s1026" o:spt="20" style="position:absolute;left:7012;top:4795;flip:x;height:2672;width:8;"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 o:spid="_x0000_s1026" o:spt="20" style="position:absolute;left:6996;top:8959;height:1;width:1755;" filled="f" stroked="t" coordsize="21600,21600" o:gfxdata="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jmc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7" o:spid="_x0000_s1026" o:spt="20" style="position:absolute;left:7000;top:8335;flip:x;height:620;width:9;" filled="f" stroked="t" coordsize="21600,21600" o:gfxdata="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qm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 o:spid="_x0000_s1026" o:spt="20" style="position:absolute;left:5776;top:7303;flip:x;height:2672;width:8;" filled="f" stroked="t" coordsize="21600,21600" o:gfxdata="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Tz8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 o:spid="_x0000_s1026" o:spt="20" style="position:absolute;left:9473;top:3054;flip:x;height:313;width:1;" filled="f" stroked="t" coordsize="21600,21600" o:gfxdata="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zxq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18" o:spid="_x0000_s1026" o:spt="20" style="position:absolute;left:4973;top:2431;height:1;width:7738;" filled="f" stroked="t" coordsize="21600,21600" o:gfxdata="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vHG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矩形 20" o:spid="_x0000_s1026" o:spt="1" style="position:absolute;left:5945;top:1807;height:467;width:1655;" fillcolor="#FFFFFF" filled="t" stroked="t" coordsize="21600,21600" o:gfxdata="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K9BK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第三方贷款机构</w:t>
                        </w:r>
                      </w:p>
                    </w:txbxContent>
                  </v:textbox>
                </v:rect>
                <v:rect id="矩形 21" o:spid="_x0000_s1026" o:spt="1" style="position:absolute;left:8932;top:1807;height:467;width:1260;" fillcolor="#FFFFFF" filled="t" stroked="t" coordsize="21600,21600" o:gfxdata="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4JRbsAAADc&#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自由经纪人</w:t>
                        </w:r>
                      </w:p>
                    </w:txbxContent>
                  </v:textbox>
                </v:rect>
                <v:rect id="矩形 22" o:spid="_x0000_s1026" o:spt="1" style="position:absolute;left:10912;top:1796;height:467;width:1437;" fillcolor="#FFFFFF" filled="t" stroked="t" coordsize="21600,21600" o:gfxdata="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RnTe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平台</w:t>
                        </w:r>
                      </w:p>
                    </w:txbxContent>
                  </v:textbox>
                </v:rect>
                <v:rect id="矩形 12" o:spid="_x0000_s1026" o:spt="1" style="position:absolute;left:8680;top:3356;height:645;width:1432;" fillcolor="#FFFFFF" filled="t" stroked="t" coordsize="21600,21600" o:gfxdata="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0aiS/&#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1mm,0mm,0mm">
                    <w:txbxContent>
                      <w:p>
                        <w:pPr>
                          <w:jc w:val="center"/>
                          <w:rPr>
                            <w:rFonts w:ascii="宋体" w:hAnsi="宋体" w:eastAsia="宋体"/>
                            <w:sz w:val="18"/>
                            <w:szCs w:val="18"/>
                          </w:rPr>
                        </w:pPr>
                        <w:r>
                          <w:rPr>
                            <w:rFonts w:hint="eastAsia" w:ascii="宋体" w:hAnsi="宋体"/>
                            <w:sz w:val="18"/>
                            <w:szCs w:val="18"/>
                          </w:rPr>
                          <w:t>注册成为平台自由经纪人</w:t>
                        </w:r>
                      </w:p>
                    </w:txbxContent>
                  </v:textbox>
                </v:rect>
                <v:line id="直线 7" o:spid="_x0000_s1026" o:spt="20" style="position:absolute;left:5776;top:7315;flip:x;height:2672;width:8;" filled="f" stroked="t" coordsize="21600,21600" o:gfxdata="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5gw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 o:spid="_x0000_s1026" o:spt="20" style="position:absolute;left:9473;top:3066;flip:x;height:313;width:1;" filled="f" stroked="t" coordsize="21600,21600" o:gfxdata="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fsQZ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8" o:spid="_x0000_s1026" o:spt="20" style="position:absolute;left:4973;top:2443;height:1;width:7738;"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矩形 20" o:spid="_x0000_s1026" o:spt="1" style="position:absolute;left:5945;top:1819;height:467;width:1655;" fillcolor="#FFFFFF" filled="t" stroked="t" coordsize="21600,21600" o:gfxdata="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n/xG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第三方贷款机构</w:t>
                        </w:r>
                      </w:p>
                    </w:txbxContent>
                  </v:textbox>
                </v:rect>
                <v:rect id="矩形 21" o:spid="_x0000_s1026" o:spt="1" style="position:absolute;left:8932;top:1819;height:467;width:1260;" fillcolor="#FFFFFF" filled="t" stroked="t" coordsize="21600,21600" o:gfxdata="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c+RK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自由经纪人</w:t>
                        </w:r>
                      </w:p>
                    </w:txbxContent>
                  </v:textbox>
                </v:rect>
                <v:rect id="矩形 22" o:spid="_x0000_s1026" o:spt="1" style="position:absolute;left:10912;top:1808;height:467;width:1437;" fillcolor="#FFFFFF" filled="t" stroked="t" coordsize="21600,21600" o:gfxdata="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5QXIm5AAAA3A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平台</w:t>
                        </w:r>
                      </w:p>
                    </w:txbxContent>
                  </v:textbox>
                </v:rect>
                <v:rect id="矩形 12" o:spid="_x0000_s1026" o:spt="1" style="position:absolute;left:8692;top:3356;height:645;width:1432;" fillcolor="#FFFFFF" filled="t" stroked="t" coordsize="21600,21600" o:gfxdata="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oxQ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1mm,0mm,0mm">
                    <w:txbxContent>
                      <w:p>
                        <w:pPr>
                          <w:jc w:val="center"/>
                          <w:rPr>
                            <w:rFonts w:ascii="宋体" w:hAnsi="宋体" w:eastAsia="宋体"/>
                            <w:sz w:val="18"/>
                            <w:szCs w:val="18"/>
                          </w:rPr>
                        </w:pPr>
                        <w:r>
                          <w:rPr>
                            <w:rFonts w:hint="eastAsia" w:ascii="宋体" w:hAnsi="宋体"/>
                            <w:sz w:val="18"/>
                            <w:szCs w:val="18"/>
                          </w:rPr>
                          <w:t>注册成为平台自由经纪人</w:t>
                        </w:r>
                      </w:p>
                    </w:txbxContent>
                  </v:textbox>
                </v:rect>
                <v:shape id="自选图形 29" o:spid="_x0000_s1026" o:spt="4" type="#_x0000_t4" style="position:absolute;left:5813;top:9596;height:824;width:2231;" fillcolor="#FFFFFF" filled="t" stroked="t" coordsize="21600,21600" o:gfxdata="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Qi2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贷款审批</w:t>
                        </w:r>
                      </w:p>
                    </w:txbxContent>
                  </v:textbox>
                </v:shape>
                <v:line id="直线 30" o:spid="_x0000_s1026" o:spt="20" style="position:absolute;left:8105;top:10028;height:1;width:634;" filled="f" stroked="t" coordsize="21600,21600" o:gfxdata="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9O5vQAA&#10;ANwAAAAPAAAAAAAAAAEAIAAAACIAAABkcnMvZG93bnJldi54bWxQSwECFAAUAAAACACHTuJAMy8F&#10;njsAAAA5AAAAEAAAAAAAAAABACAAAAAMAQAAZHJzL3NoYXBleG1sLnhtbFBLBQYAAAAABgAGAFsB&#10;AAC2AwAAAAA=&#10;">
                  <v:fill on="f" focussize="0,0"/>
                  <v:stroke color="#000000" joinstyle="round" startarrow="block"/>
                  <v:imagedata o:title=""/>
                  <o:lock v:ext="edit" aspectratio="f"/>
                </v:line>
                <v:rect id="矩形 32" o:spid="_x0000_s1026" o:spt="1" style="position:absolute;left:8740;top:9620;height:780;width:1432;" fillcolor="#FFFFFF" filled="t" stroked="t" coordsize="21600,21600" o:gfxdata="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TqDO/&#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⑦</w:t>
                        </w:r>
                        <w:r>
                          <w:rPr>
                            <w:rFonts w:hint="eastAsia" w:ascii="宋体" w:hAnsi="宋体"/>
                            <w:sz w:val="18"/>
                            <w:szCs w:val="18"/>
                          </w:rPr>
                          <w:t>协助客户</w:t>
                        </w:r>
                      </w:p>
                      <w:p>
                        <w:pPr>
                          <w:jc w:val="center"/>
                          <w:rPr>
                            <w:rFonts w:ascii="宋体" w:hAnsi="宋体"/>
                            <w:sz w:val="18"/>
                            <w:szCs w:val="18"/>
                          </w:rPr>
                        </w:pPr>
                        <w:r>
                          <w:rPr>
                            <w:rFonts w:hint="eastAsia" w:ascii="宋体" w:hAnsi="宋体"/>
                            <w:sz w:val="18"/>
                            <w:szCs w:val="18"/>
                          </w:rPr>
                          <w:t>准备资料</w:t>
                        </w:r>
                      </w:p>
                    </w:txbxContent>
                  </v:textbox>
                </v:rect>
                <v:line id="直线 7" o:spid="_x0000_s1026" o:spt="20" style="position:absolute;left:5776;top:7291;flip:x;height:2672;width:8;" filled="f" stroked="t" coordsize="21600,21600" o:gfxdata="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24lF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 o:spid="_x0000_s1026" o:spt="20" style="position:absolute;left:9473;top:3042;flip:x;height:313;width:1;" filled="f" stroked="t" coordsize="21600,21600" o:gfxdata="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2gy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8" o:spid="_x0000_s1026" o:spt="20" style="position:absolute;left:4973;top:2419;height:1;width:7738;" filled="f" stroked="t" coordsize="21600,21600" o:gfxdata="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xE2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矩形 20" o:spid="_x0000_s1026" o:spt="1" style="position:absolute;left:5945;top:1795;height:467;width:1655;" fillcolor="#FFFFFF" filled="t" stroked="t" coordsize="21600,21600" o:gfxdata="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eGRi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第三方贷款机构</w:t>
                        </w:r>
                      </w:p>
                    </w:txbxContent>
                  </v:textbox>
                </v:rect>
                <v:rect id="矩形 21" o:spid="_x0000_s1026" o:spt="1" style="position:absolute;left:8932;top:1795;height:467;width:1260;" fillcolor="#FFFFFF" filled="t" stroked="t" coordsize="21600,21600" o:gfxdata="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KyKr4A&#10;AADcAAAADwAAAAAAAAABACAAAAAiAAAAZHJzL2Rvd25yZXYueG1sUEsBAhQAFAAAAAgAh07iQDMv&#10;BZ47AAAAOQAAABAAAAAAAAAAAQAgAAAADQEAAGRycy9zaGFwZXhtbC54bWxQSwUGAAAAAAYABgBb&#10;AQAAtwM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自由经纪人</w:t>
                        </w:r>
                      </w:p>
                    </w:txbxContent>
                  </v:textbox>
                </v:rect>
                <v:rect id="矩形 22" o:spid="_x0000_s1026" o:spt="1" style="position:absolute;left:10912;top:1784;height:467;width:1437;" fillcolor="#FFFFFF" filled="t" stroked="t" coordsize="21600,21600" o:gfxdata="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uF7G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rPr>
                            <w:rFonts w:eastAsia="宋体"/>
                            <w:sz w:val="18"/>
                            <w:szCs w:val="18"/>
                          </w:rPr>
                        </w:pPr>
                        <w:r>
                          <w:rPr>
                            <w:rFonts w:hint="eastAsia"/>
                            <w:sz w:val="18"/>
                            <w:szCs w:val="18"/>
                          </w:rPr>
                          <w:t>平台</w:t>
                        </w:r>
                      </w:p>
                    </w:txbxContent>
                  </v:textbox>
                </v:rect>
                <v:shape id="自选图形 29" o:spid="_x0000_s1026" o:spt="4" type="#_x0000_t4" style="position:absolute;left:5813;top:9584;height:824;width:2231;" fillcolor="#FFFFFF" filled="t" stroked="t" coordsize="21600,21600" o:gfxdata="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bqF6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贷款审批</w:t>
                        </w:r>
                      </w:p>
                    </w:txbxContent>
                  </v:textbox>
                </v:shape>
                <v:rect id="矩形 32" o:spid="_x0000_s1026" o:spt="1" style="position:absolute;left:8740;top:9608;height:780;width:1432;" fillcolor="#FFFFFF" filled="t" stroked="t" coordsize="21600,21600" o:gfxdata="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wit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⑥</w:t>
                        </w:r>
                        <w:r>
                          <w:rPr>
                            <w:rFonts w:hint="eastAsia" w:ascii="宋体" w:hAnsi="宋体"/>
                            <w:sz w:val="18"/>
                            <w:szCs w:val="18"/>
                          </w:rPr>
                          <w:t>协助客户</w:t>
                        </w:r>
                      </w:p>
                      <w:p>
                        <w:pPr>
                          <w:jc w:val="center"/>
                          <w:rPr>
                            <w:rFonts w:ascii="宋体" w:hAnsi="宋体"/>
                            <w:sz w:val="18"/>
                            <w:szCs w:val="18"/>
                          </w:rPr>
                        </w:pPr>
                        <w:r>
                          <w:rPr>
                            <w:rFonts w:hint="eastAsia" w:ascii="宋体" w:hAnsi="宋体"/>
                            <w:sz w:val="18"/>
                            <w:szCs w:val="18"/>
                          </w:rPr>
                          <w:t>准备资料</w:t>
                        </w:r>
                      </w:p>
                    </w:txbxContent>
                  </v:textbox>
                </v:rect>
                <v:shape id="自选图形 31" o:spid="_x0000_s1026" o:spt="4" type="#_x0000_t4" style="position:absolute;left:5920;top:7472;height:826;width:1932;" fillcolor="#FFFFFF" filled="t" stroked="t" coordsize="21600,21600" o:gfxdata="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YPv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初审</w:t>
                        </w:r>
                      </w:p>
                    </w:txbxContent>
                  </v:textbox>
                </v:shape>
                <v:rect id="矩形 10" o:spid="_x0000_s1026" o:spt="1" style="position:absolute;left:10929;top:7706;height:466;width:1615;" fillcolor="#FFFFFF" filled="t" stroked="t" coordsize="21600,21600" o:gfxdata="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6K4w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④</w:t>
                        </w:r>
                        <w:r>
                          <w:rPr>
                            <w:rFonts w:hint="eastAsia"/>
                            <w:sz w:val="18"/>
                            <w:szCs w:val="18"/>
                          </w:rPr>
                          <w:t>贷款申请</w:t>
                        </w:r>
                      </w:p>
                    </w:txbxContent>
                  </v:textbox>
                </v:rect>
                <v:line id="直线 7" o:spid="_x0000_s1026" o:spt="20" style="position:absolute;left:7012;top:4783;flip:x;height:2672;width:8;" filled="f" stroked="t" coordsize="21600,21600" o:gfxdata="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7rIH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7" o:spid="_x0000_s1026" o:spt="20" style="position:absolute;left:7000;top:8323;flip:x;height:620;width:9;" filled="f" stroked="t" coordsize="21600,21600" o:gfxdata="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9m2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 o:spid="_x0000_s1026" o:spt="20" style="position:absolute;left:6916;top:10555;flip:x;height:620;width:9;" filled="f" stroked="t" coordsize="21600,21600" o:gfxdata="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d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矩形 32" o:spid="_x0000_s1026" o:spt="1" style="position:absolute;left:8836;top:11708;height:504;width:1432;" fillcolor="#FFFFFF" filled="t" stroked="t" coordsize="21600,21600" o:gfxdata="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Jyof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1mm,0mm,0mm">
                    <w:txbxContent>
                      <w:p>
                        <w:pPr>
                          <w:jc w:val="center"/>
                          <w:rPr>
                            <w:rFonts w:ascii="宋体" w:hAnsi="宋体"/>
                            <w:sz w:val="18"/>
                            <w:szCs w:val="18"/>
                          </w:rPr>
                        </w:pPr>
                        <w:r>
                          <w:rPr>
                            <w:rFonts w:ascii="宋体" w:hAnsi="宋体"/>
                            <w:sz w:val="18"/>
                            <w:szCs w:val="18"/>
                          </w:rPr>
                          <w:t>⑧</w:t>
                        </w:r>
                        <w:r>
                          <w:rPr>
                            <w:rFonts w:hint="eastAsia" w:ascii="宋体" w:hAnsi="宋体"/>
                            <w:sz w:val="18"/>
                            <w:szCs w:val="18"/>
                          </w:rPr>
                          <w:t>佣金</w:t>
                        </w:r>
                        <w:r>
                          <w:rPr>
                            <w:rFonts w:hint="eastAsia"/>
                            <w:sz w:val="18"/>
                            <w:szCs w:val="18"/>
                          </w:rPr>
                          <w:t>申请提现</w:t>
                        </w:r>
                      </w:p>
                    </w:txbxContent>
                  </v:textbox>
                </v:rect>
                <v:line id="直线 33" o:spid="_x0000_s1026" o:spt="20" style="position:absolute;left:11909;top:12979;height:312;width:1;" filled="f" stroked="t" coordsize="21600,21600" o:gfxdata="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THLA&#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矩形 16" o:spid="_x0000_s1026" o:spt="1" style="position:absolute;left:11092;top:12428;height:468;width:1432;" fillcolor="#FFFFFF" filled="t" stroked="t" coordsize="21600,21600" o:gfxdata="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rj4S/&#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1mm,0mm,0mm">
                    <w:txbxContent>
                      <w:p>
                        <w:pPr>
                          <w:jc w:val="center"/>
                          <w:rPr>
                            <w:rFonts w:ascii="宋体" w:hAnsi="宋体"/>
                            <w:sz w:val="18"/>
                            <w:szCs w:val="18"/>
                          </w:rPr>
                        </w:pPr>
                        <w:r>
                          <w:rPr>
                            <w:rFonts w:hint="eastAsia" w:ascii="宋体" w:hAnsi="宋体"/>
                            <w:sz w:val="18"/>
                            <w:szCs w:val="18"/>
                          </w:rPr>
                          <w:t>⑨</w:t>
                        </w:r>
                        <w:r>
                          <w:rPr>
                            <w:rFonts w:hint="eastAsia"/>
                            <w:sz w:val="18"/>
                            <w:szCs w:val="18"/>
                          </w:rPr>
                          <w:t>扣除服务费</w:t>
                        </w:r>
                      </w:p>
                    </w:txbxContent>
                  </v:textbox>
                </v:rect>
                <v:line id="直线 7" o:spid="_x0000_s1026" o:spt="20" style="position:absolute;left:11808;top:11503;flip:x;height:502;width:1;" filled="f" stroked="t" coordsize="21600,21600" o:gfxdata="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nnA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自选图形 31" o:spid="_x0000_s1026" o:spt="4" type="#_x0000_t4" style="position:absolute;left:5920;top:7460;height:895;width:1932;" fillcolor="#FFFFFF" filled="t" stroked="t" coordsize="21600,21600" o:gfxdata="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H1UJ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eastAsia="宋体"/>
                            <w:sz w:val="18"/>
                            <w:szCs w:val="18"/>
                          </w:rPr>
                        </w:pPr>
                        <w:r>
                          <w:rPr>
                            <w:rFonts w:hint="eastAsia"/>
                            <w:sz w:val="18"/>
                            <w:szCs w:val="18"/>
                          </w:rPr>
                          <w:t>初审</w:t>
                        </w:r>
                      </w:p>
                    </w:txbxContent>
                  </v:textbox>
                </v:shape>
                <v:line id="直线 7" o:spid="_x0000_s1026" o:spt="20" style="position:absolute;left:7012;top:4771;flip:x;height:2672;width:8;" filled="f" stroked="t" coordsize="21600,21600" o:gfxdata="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A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7" o:spid="_x0000_s1026" o:spt="20" style="position:absolute;left:7000;top:8311;flip:x;height:620;width:9;" filled="f" stroked="t" coordsize="21600,21600" o:gfxdata="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KA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7" o:spid="_x0000_s1026" o:spt="20" style="position:absolute;left:9348;top:12221;flip:x;height:456;width:12;" filled="f" stroked="t" coordsize="21600,21600" o:gfxdata="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za7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439" w:firstLineChars="209"/>
        <w:jc w:val="left"/>
        <w:rPr>
          <w:rFonts w:ascii="宋体" w:hAnsi="宋体" w:cs="宋体"/>
          <w:kern w:val="0"/>
          <w:sz w:val="24"/>
        </w:rPr>
      </w:pPr>
      <w:r>
        <mc:AlternateContent>
          <mc:Choice Requires="wps">
            <w:drawing>
              <wp:anchor distT="0" distB="0" distL="114300" distR="114300" simplePos="0" relativeHeight="251659264" behindDoc="0" locked="0" layoutInCell="1" allowOverlap="1">
                <wp:simplePos x="0" y="0"/>
                <wp:positionH relativeFrom="column">
                  <wp:posOffset>652145</wp:posOffset>
                </wp:positionH>
                <wp:positionV relativeFrom="paragraph">
                  <wp:posOffset>279400</wp:posOffset>
                </wp:positionV>
                <wp:extent cx="930275" cy="287020"/>
                <wp:effectExtent l="5080" t="4445" r="9525" b="13335"/>
                <wp:wrapNone/>
                <wp:docPr id="4" name="文本框 34"/>
                <wp:cNvGraphicFramePr/>
                <a:graphic xmlns:a="http://schemas.openxmlformats.org/drawingml/2006/main">
                  <a:graphicData uri="http://schemas.microsoft.com/office/word/2010/wordprocessingShape">
                    <wps:wsp>
                      <wps:cNvSpPr txBox="1"/>
                      <wps:spPr>
                        <a:xfrm>
                          <a:off x="0" y="0"/>
                          <a:ext cx="930275" cy="287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提供贷款产品</w:t>
                            </w:r>
                          </w:p>
                        </w:txbxContent>
                      </wps:txbx>
                      <wps:bodyPr upright="1"/>
                    </wps:wsp>
                  </a:graphicData>
                </a:graphic>
              </wp:anchor>
            </w:drawing>
          </mc:Choice>
          <mc:Fallback>
            <w:pict>
              <v:shape id="文本框 34" o:spid="_x0000_s1026" o:spt="202" type="#_x0000_t202" style="position:absolute;left:0pt;margin-left:51.35pt;margin-top:22pt;height:22.6pt;width:73.25pt;z-index:251659264;mso-width-relative:page;mso-height-relative:page;" fillcolor="#FFFFFF" filled="t" stroked="t" coordsize="21600,21600" o:gfxdata="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8Bja9cAAAAJAQAADwAAAAAAAAABACAAAAAiAAAAZHJzL2Rvd25yZXYueG1sUEsBAhQA&#10;FAAAAAgAh07iQHchwr/zAQAA6AMAAA4AAAAAAAAAAQAgAAAAJgEAAGRycy9lMm9Eb2MueG1sUEsF&#10;BgAAAAAGAAYAWQEAAIsFAAAAAA==&#10;">
                <v:fill on="t" focussize="0,0"/>
                <v:stroke color="#000000" joinstyle="miter"/>
                <v:imagedata o:title=""/>
                <o:lock v:ext="edit" aspectratio="f"/>
                <v:textbox>
                  <w:txbxContent>
                    <w:p>
                      <w:pPr>
                        <w:rPr>
                          <w:sz w:val="18"/>
                          <w:szCs w:val="18"/>
                        </w:rPr>
                      </w:pPr>
                      <w:r>
                        <w:rPr>
                          <w:rFonts w:hint="eastAsia"/>
                          <w:sz w:val="18"/>
                          <w:szCs w:val="18"/>
                        </w:rPr>
                        <w:t>提供贷款产品</w:t>
                      </w:r>
                    </w:p>
                  </w:txbxContent>
                </v:textbox>
              </v:shape>
            </w:pict>
          </mc:Fallback>
        </mc:AlternateContent>
      </w:r>
    </w:p>
    <w:p>
      <w:pPr>
        <w:widowControl/>
        <w:wordWrap w:val="0"/>
        <w:spacing w:line="500" w:lineRule="exact"/>
        <w:ind w:firstLine="439" w:firstLineChars="209"/>
        <w:jc w:val="left"/>
        <w:rPr>
          <w:rFonts w:ascii="宋体" w:hAnsi="宋体" w:cs="宋体"/>
          <w:kern w:val="0"/>
          <w:sz w:val="24"/>
        </w:rPr>
      </w:pPr>
      <w:r>
        <mc:AlternateContent>
          <mc:Choice Requires="wps">
            <w:drawing>
              <wp:anchor distT="0" distB="0" distL="114300" distR="114300" simplePos="0" relativeHeight="251663360" behindDoc="0" locked="0" layoutInCell="1" allowOverlap="1">
                <wp:simplePos x="0" y="0"/>
                <wp:positionH relativeFrom="column">
                  <wp:posOffset>1574165</wp:posOffset>
                </wp:positionH>
                <wp:positionV relativeFrom="paragraph">
                  <wp:posOffset>121285</wp:posOffset>
                </wp:positionV>
                <wp:extent cx="2529840" cy="635"/>
                <wp:effectExtent l="0" t="37465" r="0" b="38100"/>
                <wp:wrapNone/>
                <wp:docPr id="8" name="直线 8"/>
                <wp:cNvGraphicFramePr/>
                <a:graphic xmlns:a="http://schemas.openxmlformats.org/drawingml/2006/main">
                  <a:graphicData uri="http://schemas.microsoft.com/office/word/2010/wordprocessingShape">
                    <wps:wsp>
                      <wps:cNvCnPr/>
                      <wps:spPr>
                        <a:xfrm>
                          <a:off x="0" y="0"/>
                          <a:ext cx="252984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8" o:spid="_x0000_s1026" o:spt="20" style="position:absolute;left:0pt;margin-left:123.95pt;margin-top:9.55pt;height:0.05pt;width:199.2pt;z-index:251663360;mso-width-relative:page;mso-height-relative:page;" filled="f" stroked="t" coordsize="21600,21600" o:gfxdata="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&#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KRSG2QAAAAkBAAAPAAAAAAAAAAEAIAAAACIAAABk&#10;cnMvZG93bnJldi54bWxQSwECFAAUAAAACACHTuJAP2PnXswBAACHAwAADgAAAAAAAAABACAAAAAo&#10;AQAAZHJzL2Uyb0RvYy54bWxQSwUGAAAAAAYABgBZAQAAZgUAAAAA&#10;">
                <v:fill on="f" focussize="0,0"/>
                <v:stroke color="#000000" joinstyle="round" endarrow="block"/>
                <v:imagedata o:title=""/>
                <o:lock v:ext="edit" aspectratio="f"/>
              </v:line>
            </w:pict>
          </mc:Fallback>
        </mc:AlternateContent>
      </w: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439"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ins w:id="379" w:author="lengbinhy" w:date="2017-06-15T16:11:21Z"/>
          <w:rFonts w:ascii="宋体" w:hAnsi="宋体" w:cs="宋体"/>
          <w:kern w:val="0"/>
          <w:sz w:val="24"/>
        </w:rPr>
      </w:pPr>
    </w:p>
    <w:p>
      <w:pPr>
        <w:widowControl/>
        <w:wordWrap w:val="0"/>
        <w:spacing w:line="500" w:lineRule="exact"/>
        <w:ind w:firstLine="502" w:firstLineChars="209"/>
        <w:jc w:val="left"/>
        <w:rPr>
          <w:ins w:id="380" w:author="lengbinhy" w:date="2017-06-15T16:11:22Z"/>
          <w:rFonts w:ascii="宋体" w:hAnsi="宋体" w:cs="宋体"/>
          <w:kern w:val="0"/>
          <w:sz w:val="24"/>
        </w:rPr>
      </w:pPr>
    </w:p>
    <w:p>
      <w:pPr>
        <w:widowControl/>
        <w:wordWrap w:val="0"/>
        <w:spacing w:line="500" w:lineRule="exact"/>
        <w:ind w:firstLine="502" w:firstLineChars="209"/>
        <w:jc w:val="left"/>
        <w:rPr>
          <w:ins w:id="381" w:author="lengbinhy" w:date="2017-06-15T16:11:22Z"/>
          <w:rFonts w:ascii="宋体" w:hAnsi="宋体" w:cs="宋体"/>
          <w:kern w:val="0"/>
          <w:sz w:val="24"/>
        </w:rPr>
      </w:pPr>
    </w:p>
    <w:p>
      <w:pPr>
        <w:widowControl/>
        <w:wordWrap w:val="0"/>
        <w:spacing w:line="500" w:lineRule="exact"/>
        <w:ind w:firstLine="502" w:firstLineChars="209"/>
        <w:jc w:val="left"/>
        <w:rPr>
          <w:ins w:id="382" w:author="lengbinhy" w:date="2017-06-15T16:11:24Z"/>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bookmarkStart w:id="0" w:name="_GoBack"/>
      <w:bookmarkEnd w:id="0"/>
    </w:p>
    <w:p>
      <w:pPr>
        <w:widowControl/>
        <w:wordWrap w:val="0"/>
        <w:spacing w:line="500" w:lineRule="exact"/>
        <w:ind w:firstLine="502" w:firstLineChars="209"/>
        <w:jc w:val="left"/>
        <w:rPr>
          <w:del w:id="383" w:author="lengbinhy" w:date="2017-06-15T16:07:38Z"/>
          <w:rFonts w:ascii="宋体" w:hAnsi="宋体" w:cs="宋体"/>
          <w:kern w:val="0"/>
          <w:sz w:val="24"/>
        </w:rPr>
      </w:pPr>
    </w:p>
    <w:p>
      <w:pPr>
        <w:widowControl/>
        <w:wordWrap w:val="0"/>
        <w:spacing w:line="500" w:lineRule="exact"/>
        <w:ind w:firstLine="502" w:firstLineChars="209"/>
        <w:jc w:val="left"/>
        <w:rPr>
          <w:del w:id="384" w:author="lengbinhy" w:date="2017-06-15T16:07:38Z"/>
          <w:rFonts w:ascii="宋体" w:hAnsi="宋体" w:cs="宋体"/>
          <w:kern w:val="0"/>
          <w:sz w:val="24"/>
        </w:rPr>
      </w:pPr>
    </w:p>
    <w:p>
      <w:pPr>
        <w:widowControl/>
        <w:wordWrap w:val="0"/>
        <w:spacing w:line="500" w:lineRule="exact"/>
        <w:ind w:firstLine="502" w:firstLineChars="209"/>
        <w:jc w:val="left"/>
        <w:rPr>
          <w:del w:id="385" w:author="lengbinhy" w:date="2017-06-15T16:07:39Z"/>
          <w:rFonts w:ascii="宋体" w:hAnsi="宋体" w:cs="宋体"/>
          <w:kern w:val="0"/>
          <w:sz w:val="24"/>
        </w:rPr>
      </w:pPr>
    </w:p>
    <w:p>
      <w:pPr>
        <w:widowControl/>
        <w:wordWrap w:val="0"/>
        <w:spacing w:line="500" w:lineRule="exact"/>
        <w:ind w:firstLine="502" w:firstLineChars="209"/>
        <w:jc w:val="left"/>
        <w:rPr>
          <w:del w:id="386" w:author="lengbinhy" w:date="2017-06-15T16:07:39Z"/>
          <w:rFonts w:ascii="宋体" w:hAnsi="宋体" w:cs="宋体"/>
          <w:kern w:val="0"/>
          <w:sz w:val="24"/>
        </w:rPr>
      </w:pP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（一） 录入客户贷款基本资料。线上及线下借款人在与自由经纪人需求沟通后，经纪人向平台录入贷款人贷款要求，如期望金额，期望周期，期望利息，贷款种类等，进行产品匹配使用。</w:t>
      </w:r>
    </w:p>
    <w:p>
      <w:pPr>
        <w:widowControl/>
        <w:wordWrap w:val="0"/>
        <w:spacing w:line="500" w:lineRule="exact"/>
        <w:ind w:firstLine="652" w:firstLineChars="209"/>
        <w:jc w:val="left"/>
        <w:rPr>
          <w:rFonts w:ascii="仿宋" w:hAnsi="仿宋" w:eastAsia="仿宋" w:cs="仿宋"/>
          <w:spacing w:val="-4"/>
          <w:kern w:val="0"/>
          <w:sz w:val="32"/>
          <w:szCs w:val="32"/>
        </w:rPr>
      </w:pPr>
      <w:r>
        <w:rPr>
          <w:rFonts w:hint="eastAsia" w:ascii="仿宋" w:hAnsi="仿宋" w:eastAsia="仿宋" w:cs="仿宋"/>
          <w:spacing w:val="-4"/>
          <w:kern w:val="0"/>
          <w:sz w:val="32"/>
          <w:szCs w:val="32"/>
        </w:rPr>
        <w:t>（二）根据贷款要求分析匹配。根据自由经纪人录入的客户需求，同第三方合作贷款贷款机构提供的产品条件，进行智能算法分析后自动匹配数条产品信息，并在产品栏显示匹配程度，供经纪人与借款人共同参考。</w:t>
      </w: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（三）选择贷款产品并填写详细信息。在平台选择好一个契合的贷款产品后，将进入详细信息填写，补充完整客户信息。</w:t>
      </w: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（四）贷款申请。借款人补充信息填写完毕后，发起贷款申请，信息将推送给第三方合同贷款机构初审时使用。</w:t>
      </w:r>
    </w:p>
    <w:p>
      <w:pPr>
        <w:widowControl/>
        <w:wordWrap w:val="0"/>
        <w:spacing w:line="500" w:lineRule="exact"/>
        <w:ind w:firstLine="669" w:firstLineChars="209"/>
        <w:jc w:val="left"/>
        <w:rPr>
          <w:ins w:id="387" w:author="wangq" w:date="2017-06-14T14:06:00Z"/>
          <w:rFonts w:ascii="仿宋" w:hAnsi="仿宋" w:eastAsia="仿宋" w:cs="仿宋"/>
          <w:kern w:val="0"/>
          <w:sz w:val="32"/>
          <w:szCs w:val="32"/>
        </w:rPr>
      </w:pPr>
      <w:r>
        <w:rPr>
          <w:rFonts w:hint="eastAsia" w:ascii="仿宋" w:hAnsi="仿宋" w:eastAsia="仿宋" w:cs="仿宋"/>
          <w:kern w:val="0"/>
          <w:sz w:val="32"/>
          <w:szCs w:val="32"/>
        </w:rPr>
        <w:t>（五）反馈信息联系经纪人。初审成功后，第三方合作贷款机构会根据信息反馈给平台后，并通知业务自由经纪人。</w:t>
      </w:r>
    </w:p>
    <w:p>
      <w:pPr>
        <w:widowControl/>
        <w:wordWrap w:val="0"/>
        <w:spacing w:line="500" w:lineRule="exact"/>
        <w:ind w:firstLine="669" w:firstLineChars="209"/>
        <w:jc w:val="left"/>
        <w:rPr>
          <w:rFonts w:ascii="仿宋" w:hAnsi="仿宋" w:eastAsia="仿宋" w:cs="仿宋"/>
          <w:kern w:val="0"/>
          <w:sz w:val="32"/>
          <w:szCs w:val="32"/>
        </w:rPr>
      </w:pPr>
      <w:ins w:id="388" w:author="wangq" w:date="2017-06-14T14:06:00Z">
        <w:r>
          <w:rPr>
            <w:rFonts w:hint="eastAsia" w:ascii="仿宋" w:hAnsi="仿宋" w:eastAsia="仿宋" w:cs="仿宋"/>
            <w:kern w:val="0"/>
            <w:sz w:val="32"/>
            <w:szCs w:val="32"/>
          </w:rPr>
          <w:t>（</w:t>
        </w:r>
      </w:ins>
      <w:ins w:id="389" w:author="wangq" w:date="2017-06-14T14:06:00Z">
        <w:del w:id="390" w:author="wangq" w:date="2017-06-14T14:06:00Z">
          <w:r>
            <w:rPr>
              <w:rFonts w:hint="eastAsia" w:ascii="仿宋" w:hAnsi="仿宋" w:eastAsia="仿宋" w:cs="仿宋"/>
              <w:kern w:val="0"/>
              <w:sz w:val="32"/>
              <w:szCs w:val="32"/>
            </w:rPr>
            <w:delText>八</w:delText>
          </w:r>
        </w:del>
      </w:ins>
      <w:ins w:id="391" w:author="wangq" w:date="2017-06-14T14:06:00Z">
        <w:r>
          <w:rPr>
            <w:rFonts w:hint="eastAsia" w:ascii="仿宋" w:hAnsi="仿宋" w:eastAsia="仿宋" w:cs="仿宋"/>
            <w:kern w:val="0"/>
            <w:sz w:val="32"/>
            <w:szCs w:val="32"/>
          </w:rPr>
          <w:t>六）协助客户准备资料。初审成功后，自由经纪人将根据产品要求的资料，协助客户准备妥当，并带借款人前往第三方机构进行办理贷款审批手续。</w:t>
        </w:r>
      </w:ins>
    </w:p>
    <w:p>
      <w:pPr>
        <w:widowControl/>
        <w:wordWrap w:val="0"/>
        <w:spacing w:line="500" w:lineRule="exact"/>
        <w:ind w:firstLine="669" w:firstLineChars="209"/>
        <w:jc w:val="left"/>
        <w:rPr>
          <w:del w:id="392" w:author="wangq" w:date="2017-06-14T14:06:00Z"/>
          <w:rFonts w:ascii="仿宋" w:hAnsi="仿宋" w:eastAsia="仿宋" w:cs="仿宋"/>
          <w:kern w:val="0"/>
          <w:sz w:val="32"/>
          <w:szCs w:val="32"/>
        </w:rPr>
      </w:pPr>
      <w:ins w:id="393" w:author="wangq" w:date="2017-06-14T14:05:00Z">
        <w:r>
          <w:rPr>
            <w:rFonts w:hint="eastAsia" w:ascii="仿宋" w:hAnsi="仿宋" w:eastAsia="仿宋" w:cs="仿宋"/>
            <w:kern w:val="0"/>
            <w:sz w:val="32"/>
            <w:szCs w:val="32"/>
          </w:rPr>
          <w:t>（</w:t>
        </w:r>
      </w:ins>
      <w:ins w:id="394" w:author="wangq" w:date="2017-06-14T14:05:00Z">
        <w:del w:id="395" w:author="wangq" w:date="2017-06-14T14:05:00Z">
          <w:r>
            <w:rPr>
              <w:rFonts w:hint="eastAsia" w:ascii="仿宋" w:hAnsi="仿宋" w:eastAsia="仿宋" w:cs="仿宋"/>
              <w:kern w:val="0"/>
              <w:sz w:val="32"/>
              <w:szCs w:val="32"/>
            </w:rPr>
            <w:delText>七</w:delText>
          </w:r>
        </w:del>
      </w:ins>
      <w:ins w:id="396" w:author="wangq" w:date="2017-06-14T14:06:00Z">
        <w:r>
          <w:rPr>
            <w:rFonts w:hint="eastAsia" w:ascii="仿宋" w:hAnsi="仿宋" w:eastAsia="仿宋" w:cs="仿宋"/>
            <w:kern w:val="0"/>
            <w:sz w:val="32"/>
            <w:szCs w:val="32"/>
          </w:rPr>
          <w:t>七</w:t>
        </w:r>
      </w:ins>
      <w:ins w:id="397" w:author="wangq" w:date="2017-06-14T14:05:00Z">
        <w:r>
          <w:rPr>
            <w:rFonts w:hint="eastAsia" w:ascii="仿宋" w:hAnsi="仿宋" w:eastAsia="仿宋" w:cs="仿宋"/>
            <w:kern w:val="0"/>
            <w:sz w:val="32"/>
            <w:szCs w:val="32"/>
          </w:rPr>
          <w:t>）贷款发放反馈并将佣金返入。第三方合作贷款机构经过公司贷款审批流程后，向借款人发放贷款，并将成功结果反馈平台，同时将自由经纪人佣金返入平台。</w:t>
        </w:r>
      </w:ins>
    </w:p>
    <w:p>
      <w:pPr>
        <w:widowControl/>
        <w:wordWrap w:val="0"/>
        <w:spacing w:line="500" w:lineRule="exact"/>
        <w:ind w:firstLine="669" w:firstLineChars="209"/>
        <w:jc w:val="left"/>
        <w:rPr>
          <w:rFonts w:hint="eastAsia" w:ascii="仿宋" w:hAnsi="仿宋" w:eastAsia="仿宋" w:cs="仿宋"/>
          <w:kern w:val="0"/>
          <w:sz w:val="32"/>
          <w:szCs w:val="32"/>
        </w:rPr>
      </w:pP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w:t>
      </w:r>
      <w:del w:id="398" w:author="wangq" w:date="2017-06-14T14:05:00Z">
        <w:r>
          <w:rPr>
            <w:rFonts w:hint="eastAsia" w:ascii="仿宋" w:hAnsi="仿宋" w:eastAsia="仿宋" w:cs="仿宋"/>
            <w:kern w:val="0"/>
            <w:sz w:val="32"/>
            <w:szCs w:val="32"/>
          </w:rPr>
          <w:delText>六</w:delText>
        </w:r>
      </w:del>
      <w:ins w:id="399" w:author="wangq" w:date="2017-06-14T14:06:00Z">
        <w:r>
          <w:rPr>
            <w:rFonts w:hint="eastAsia" w:ascii="仿宋" w:hAnsi="仿宋" w:eastAsia="仿宋" w:cs="仿宋"/>
            <w:kern w:val="0"/>
            <w:sz w:val="32"/>
            <w:szCs w:val="32"/>
          </w:rPr>
          <w:t>八</w:t>
        </w:r>
      </w:ins>
      <w:r>
        <w:rPr>
          <w:rFonts w:hint="eastAsia" w:ascii="仿宋" w:hAnsi="仿宋" w:eastAsia="仿宋" w:cs="仿宋"/>
          <w:kern w:val="0"/>
          <w:sz w:val="32"/>
          <w:szCs w:val="32"/>
        </w:rPr>
        <w:t>）佣金申请提现。成功反馈后，自由经纪人即可在平台查看到自己该笔业务所翻佣金，可随时进行转账提现。</w:t>
      </w:r>
    </w:p>
    <w:p>
      <w:pPr>
        <w:widowControl/>
        <w:wordWrap w:val="0"/>
        <w:spacing w:line="500" w:lineRule="exact"/>
        <w:ind w:firstLine="669" w:firstLineChars="209"/>
        <w:jc w:val="left"/>
        <w:rPr>
          <w:rFonts w:ascii="仿宋" w:hAnsi="仿宋" w:eastAsia="仿宋" w:cs="仿宋"/>
          <w:kern w:val="0"/>
          <w:sz w:val="32"/>
          <w:szCs w:val="32"/>
        </w:rPr>
      </w:pPr>
      <w:del w:id="400" w:author="wangq" w:date="2017-06-14T14:05:00Z">
        <w:r>
          <w:rPr>
            <w:rFonts w:hint="eastAsia" w:ascii="仿宋" w:hAnsi="仿宋" w:eastAsia="仿宋" w:cs="仿宋"/>
            <w:kern w:val="0"/>
            <w:sz w:val="32"/>
            <w:szCs w:val="32"/>
          </w:rPr>
          <w:delText>（七）贷款发放反馈并将佣金返入。第三方合作贷款机构经过公司贷款审批流程后，向借款人发放贷款，并将成功结果反馈平台，同时将自由经纪人佣金返入平台。</w:delText>
        </w:r>
      </w:del>
    </w:p>
    <w:p>
      <w:pPr>
        <w:widowControl/>
        <w:wordWrap w:val="0"/>
        <w:spacing w:line="500" w:lineRule="exact"/>
        <w:ind w:firstLine="669" w:firstLineChars="209"/>
        <w:jc w:val="left"/>
        <w:rPr>
          <w:rFonts w:ascii="仿宋" w:hAnsi="仿宋" w:eastAsia="仿宋" w:cs="仿宋"/>
          <w:kern w:val="0"/>
          <w:sz w:val="32"/>
          <w:szCs w:val="32"/>
        </w:rPr>
      </w:pPr>
      <w:del w:id="401" w:author="wangq" w:date="2017-06-14T14:06:00Z">
        <w:r>
          <w:rPr>
            <w:rFonts w:hint="eastAsia" w:ascii="仿宋" w:hAnsi="仿宋" w:eastAsia="仿宋" w:cs="仿宋"/>
            <w:kern w:val="0"/>
            <w:sz w:val="32"/>
            <w:szCs w:val="32"/>
          </w:rPr>
          <w:delText>（八）协助客户准备资料。初审成功后，自由经纪人将根据产品要求的资料，协助客户准备妥当，并带借款人前往第三方机构进行办理贷款审批手续。</w:delText>
        </w:r>
      </w:del>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（九）扣除服务费。平台将在扣除渠道服务费后，将剩余金额转入自由经纪人银行账户，整体业务操作结束。</w:t>
      </w:r>
    </w:p>
    <w:p>
      <w:pPr>
        <w:widowControl/>
        <w:wordWrap w:val="0"/>
        <w:spacing w:line="500" w:lineRule="exact"/>
        <w:ind w:firstLine="414" w:firstLineChars="129"/>
        <w:jc w:val="left"/>
        <w:rPr>
          <w:rFonts w:ascii="仿宋" w:hAnsi="仿宋" w:eastAsia="仿宋" w:cs="仿宋"/>
          <w:kern w:val="0"/>
          <w:sz w:val="32"/>
          <w:szCs w:val="32"/>
        </w:rPr>
        <w:pPrChange w:id="402" w:author="wangq" w:date="2017-06-14T14:09:00Z">
          <w:pPr>
            <w:widowControl/>
            <w:wordWrap w:val="0"/>
            <w:spacing w:line="500" w:lineRule="exact"/>
            <w:ind w:firstLine="671" w:firstLineChars="209"/>
            <w:jc w:val="left"/>
          </w:pPr>
        </w:pPrChange>
      </w:pPr>
      <w:r>
        <w:rPr>
          <w:rFonts w:hint="eastAsia" w:ascii="仿宋" w:hAnsi="仿宋" w:eastAsia="仿宋" w:cs="仿宋"/>
          <w:b/>
          <w:kern w:val="0"/>
          <w:sz w:val="32"/>
          <w:szCs w:val="32"/>
        </w:rPr>
        <w:t>第十</w:t>
      </w:r>
      <w:del w:id="403" w:author="lengbinhy" w:date="2017-06-15T16:08:13Z">
        <w:r>
          <w:rPr>
            <w:rFonts w:hint="eastAsia" w:ascii="仿宋" w:hAnsi="仿宋" w:eastAsia="仿宋" w:cs="仿宋"/>
            <w:b/>
            <w:kern w:val="0"/>
            <w:sz w:val="32"/>
            <w:szCs w:val="32"/>
            <w:lang w:val="en-US"/>
          </w:rPr>
          <w:delText>五</w:delText>
        </w:r>
      </w:del>
      <w:ins w:id="404" w:author="lengbinhy" w:date="2017-06-15T16:08:15Z">
        <w:r>
          <w:rPr>
            <w:rFonts w:hint="eastAsia" w:ascii="仿宋" w:hAnsi="仿宋" w:eastAsia="仿宋" w:cs="仿宋"/>
            <w:b/>
            <w:kern w:val="0"/>
            <w:sz w:val="32"/>
            <w:szCs w:val="32"/>
            <w:lang w:val="en-US" w:eastAsia="zh-CN"/>
          </w:rPr>
          <w:t>七</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互联网渠道产品定价。平台只提供第三方合作机构提供的产品信息，应按照第三方合作机构提供的利率政策和结息方式。</w:t>
      </w:r>
    </w:p>
    <w:p>
      <w:pPr>
        <w:widowControl/>
        <w:wordWrap w:val="0"/>
        <w:spacing w:line="500" w:lineRule="exact"/>
        <w:ind w:firstLine="418" w:firstLineChars="130"/>
        <w:jc w:val="left"/>
        <w:rPr>
          <w:rFonts w:ascii="仿宋" w:hAnsi="仿宋" w:eastAsia="仿宋" w:cs="仿宋"/>
          <w:kern w:val="0"/>
          <w:sz w:val="32"/>
          <w:szCs w:val="32"/>
        </w:rPr>
        <w:pPrChange w:id="405" w:author="wangq" w:date="2017-06-14T14:09:00Z">
          <w:pPr>
            <w:widowControl/>
            <w:wordWrap w:val="0"/>
            <w:spacing w:line="500" w:lineRule="exact"/>
            <w:ind w:firstLine="671" w:firstLineChars="209"/>
            <w:jc w:val="left"/>
          </w:pPr>
        </w:pPrChange>
      </w:pPr>
      <w:r>
        <w:rPr>
          <w:rFonts w:hint="eastAsia" w:ascii="仿宋" w:hAnsi="仿宋" w:eastAsia="仿宋" w:cs="仿宋"/>
          <w:b/>
          <w:kern w:val="0"/>
          <w:sz w:val="32"/>
          <w:szCs w:val="32"/>
        </w:rPr>
        <w:t>第十</w:t>
      </w:r>
      <w:del w:id="406" w:author="lengbinhy" w:date="2017-06-15T16:08:17Z">
        <w:r>
          <w:rPr>
            <w:rFonts w:hint="eastAsia" w:ascii="仿宋" w:hAnsi="仿宋" w:eastAsia="仿宋" w:cs="仿宋"/>
            <w:b/>
            <w:kern w:val="0"/>
            <w:sz w:val="32"/>
            <w:szCs w:val="32"/>
            <w:lang w:val="en-US"/>
          </w:rPr>
          <w:delText>六</w:delText>
        </w:r>
      </w:del>
      <w:ins w:id="407" w:author="lengbinhy" w:date="2017-06-15T16:08:18Z">
        <w:r>
          <w:rPr>
            <w:rFonts w:hint="eastAsia" w:ascii="仿宋" w:hAnsi="仿宋" w:eastAsia="仿宋" w:cs="仿宋"/>
            <w:b/>
            <w:kern w:val="0"/>
            <w:sz w:val="32"/>
            <w:szCs w:val="32"/>
            <w:lang w:val="en-US" w:eastAsia="zh-CN"/>
          </w:rPr>
          <w:t>八</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合作合同管理。自由经纪人可同平台签订长期合作协议，保质保量完成任务时，平台将给予该自由经纪人奖励，奖励情况，将在合同中体现。</w:t>
      </w:r>
    </w:p>
    <w:p>
      <w:pPr>
        <w:widowControl/>
        <w:wordWrap w:val="0"/>
        <w:spacing w:line="500" w:lineRule="exact"/>
        <w:ind w:firstLine="502" w:firstLineChars="209"/>
        <w:jc w:val="left"/>
        <w:rPr>
          <w:rFonts w:ascii="宋体" w:hAnsi="宋体" w:cs="宋体"/>
          <w:kern w:val="0"/>
          <w:sz w:val="24"/>
        </w:rPr>
      </w:pPr>
    </w:p>
    <w:p>
      <w:pPr>
        <w:pStyle w:val="3"/>
        <w:widowControl/>
        <w:spacing w:line="500" w:lineRule="exact"/>
        <w:ind w:firstLine="504" w:firstLineChars="209"/>
        <w:jc w:val="center"/>
        <w:rPr>
          <w:rFonts w:ascii="宋体" w:hAnsi="宋体" w:cs="宋体"/>
          <w:kern w:val="0"/>
          <w:sz w:val="24"/>
        </w:rPr>
        <w:pPrChange w:id="408" w:author="wangq" w:date="2017-06-14T14:07:00Z">
          <w:pPr>
            <w:widowControl/>
            <w:spacing w:line="500" w:lineRule="exact"/>
            <w:ind w:firstLine="504" w:firstLineChars="209"/>
            <w:jc w:val="center"/>
          </w:pPr>
        </w:pPrChange>
      </w:pPr>
      <w:r>
        <w:rPr>
          <w:rFonts w:hint="eastAsia" w:ascii="宋体" w:hAnsi="宋体" w:cs="宋体"/>
          <w:b/>
          <w:kern w:val="0"/>
          <w:sz w:val="24"/>
          <w:rPrChange w:id="409" w:author="wangq" w:date="2017-06-14T14:07:00Z">
            <w:rPr>
              <w:rFonts w:hint="eastAsia" w:ascii="宋体" w:hAnsi="宋体" w:cs="宋体"/>
              <w:b/>
              <w:kern w:val="0"/>
              <w:sz w:val="24"/>
            </w:rPr>
          </w:rPrChange>
        </w:rPr>
        <w:t>第七章</w:t>
      </w:r>
      <w:r>
        <w:rPr>
          <w:rFonts w:ascii="宋体" w:hAnsi="宋体" w:cs="宋体"/>
          <w:b/>
          <w:kern w:val="0"/>
          <w:sz w:val="24"/>
        </w:rPr>
        <w:t xml:space="preserve">  </w:t>
      </w:r>
      <w:r>
        <w:rPr>
          <w:rFonts w:hint="eastAsia" w:ascii="宋体" w:hAnsi="宋体" w:cs="宋体"/>
          <w:b/>
          <w:kern w:val="0"/>
          <w:sz w:val="24"/>
          <w:rPrChange w:id="410" w:author="wangq" w:date="2017-06-14T14:07:00Z">
            <w:rPr>
              <w:rFonts w:hint="eastAsia" w:ascii="宋体" w:hAnsi="宋体" w:cs="宋体"/>
              <w:b/>
              <w:kern w:val="0"/>
              <w:sz w:val="24"/>
            </w:rPr>
          </w:rPrChange>
        </w:rPr>
        <w:t>信贷资产风险管理</w:t>
      </w:r>
    </w:p>
    <w:p>
      <w:pPr>
        <w:widowControl/>
        <w:wordWrap w:val="0"/>
        <w:spacing w:line="500" w:lineRule="exact"/>
        <w:ind w:firstLine="418" w:firstLineChars="130"/>
        <w:jc w:val="left"/>
        <w:rPr>
          <w:rFonts w:ascii="仿宋" w:hAnsi="仿宋" w:eastAsia="仿宋" w:cs="仿宋"/>
          <w:kern w:val="0"/>
          <w:sz w:val="32"/>
          <w:szCs w:val="32"/>
        </w:rPr>
        <w:pPrChange w:id="411" w:author="wangq" w:date="2017-06-14T14:09:00Z">
          <w:pPr>
            <w:widowControl/>
            <w:wordWrap w:val="0"/>
            <w:spacing w:line="500" w:lineRule="exact"/>
            <w:ind w:firstLine="671" w:firstLineChars="209"/>
            <w:jc w:val="left"/>
          </w:pPr>
        </w:pPrChange>
      </w:pPr>
      <w:r>
        <w:rPr>
          <w:rFonts w:hint="eastAsia" w:ascii="仿宋" w:hAnsi="仿宋" w:eastAsia="仿宋" w:cs="仿宋"/>
          <w:b/>
          <w:kern w:val="0"/>
          <w:sz w:val="32"/>
          <w:szCs w:val="32"/>
        </w:rPr>
        <w:t>第十</w:t>
      </w:r>
      <w:del w:id="412" w:author="lengbinhy" w:date="2017-06-15T16:08:20Z">
        <w:r>
          <w:rPr>
            <w:rFonts w:hint="eastAsia" w:ascii="仿宋" w:hAnsi="仿宋" w:eastAsia="仿宋" w:cs="仿宋"/>
            <w:b/>
            <w:kern w:val="0"/>
            <w:sz w:val="32"/>
            <w:szCs w:val="32"/>
            <w:lang w:val="en-US"/>
          </w:rPr>
          <w:delText>七</w:delText>
        </w:r>
      </w:del>
      <w:ins w:id="413" w:author="lengbinhy" w:date="2017-06-15T16:08:21Z">
        <w:r>
          <w:rPr>
            <w:rFonts w:hint="eastAsia" w:ascii="仿宋" w:hAnsi="仿宋" w:eastAsia="仿宋" w:cs="仿宋"/>
            <w:b/>
            <w:kern w:val="0"/>
            <w:sz w:val="32"/>
            <w:szCs w:val="32"/>
            <w:lang w:val="en-US" w:eastAsia="zh-CN"/>
          </w:rPr>
          <w:t>九</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实行互联网渠道资产风险预警提示制度。互联网渠道业务发生后，应对所有可能影响信贷资产安全的因素进行持续监测，发现疑义和问题及时向第三方合作机构发出风险预警提示，防范和化解信贷风险。</w:t>
      </w:r>
    </w:p>
    <w:p>
      <w:pPr>
        <w:widowControl/>
        <w:wordWrap w:val="0"/>
        <w:spacing w:line="500" w:lineRule="exact"/>
        <w:ind w:firstLine="420" w:firstLineChars="0"/>
        <w:jc w:val="left"/>
        <w:rPr>
          <w:rFonts w:ascii="仿宋" w:hAnsi="仿宋" w:eastAsia="仿宋" w:cs="仿宋"/>
          <w:kern w:val="0"/>
          <w:sz w:val="32"/>
          <w:szCs w:val="32"/>
        </w:rPr>
        <w:pPrChange w:id="414" w:author="wangq" w:date="2017-06-14T14:09:00Z">
          <w:pPr>
            <w:widowControl/>
            <w:wordWrap w:val="0"/>
            <w:spacing w:line="500" w:lineRule="exact"/>
            <w:ind w:firstLine="671" w:firstLineChars="209"/>
            <w:jc w:val="left"/>
          </w:pPr>
        </w:pPrChange>
      </w:pPr>
      <w:r>
        <w:rPr>
          <w:rFonts w:hint="eastAsia" w:ascii="仿宋" w:hAnsi="仿宋" w:eastAsia="仿宋" w:cs="仿宋"/>
          <w:b/>
          <w:kern w:val="0"/>
          <w:sz w:val="32"/>
          <w:szCs w:val="32"/>
        </w:rPr>
        <w:t>第</w:t>
      </w:r>
      <w:del w:id="415" w:author="lengbinhy" w:date="2017-06-15T16:08:24Z">
        <w:r>
          <w:rPr>
            <w:rFonts w:hint="eastAsia" w:ascii="仿宋" w:hAnsi="仿宋" w:eastAsia="仿宋" w:cs="仿宋"/>
            <w:b/>
            <w:kern w:val="0"/>
            <w:sz w:val="32"/>
            <w:szCs w:val="32"/>
            <w:lang w:val="en-US"/>
          </w:rPr>
          <w:delText>十八</w:delText>
        </w:r>
      </w:del>
      <w:ins w:id="416" w:author="lengbinhy" w:date="2017-06-15T16:08:24Z">
        <w:r>
          <w:rPr>
            <w:rFonts w:hint="eastAsia" w:ascii="仿宋" w:hAnsi="仿宋" w:eastAsia="仿宋" w:cs="仿宋"/>
            <w:b/>
            <w:kern w:val="0"/>
            <w:sz w:val="32"/>
            <w:szCs w:val="32"/>
            <w:lang w:val="en-US" w:eastAsia="zh-CN"/>
          </w:rPr>
          <w:t>二十</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实行不良贷记录管理制度。在获取通过平台进行贷款的客户，逾期及坏账情况后，及时将该用户进行标注，将其二次通过自由经纪人申请时系统进行拒绝申请。</w:t>
      </w:r>
    </w:p>
    <w:p>
      <w:pPr>
        <w:pStyle w:val="3"/>
        <w:jc w:val="center"/>
      </w:pPr>
      <w:r>
        <w:rPr>
          <w:rFonts w:hint="eastAsia"/>
        </w:rPr>
        <w:t>第八章</w:t>
      </w:r>
      <w:r>
        <w:t xml:space="preserve">  </w:t>
      </w:r>
      <w:r>
        <w:rPr>
          <w:rFonts w:hint="eastAsia"/>
        </w:rPr>
        <w:t>管理特别规定</w:t>
      </w:r>
    </w:p>
    <w:p>
      <w:pPr>
        <w:widowControl/>
        <w:wordWrap w:val="0"/>
        <w:spacing w:line="500" w:lineRule="exact"/>
        <w:ind w:firstLine="424" w:firstLineChars="132"/>
        <w:jc w:val="left"/>
        <w:rPr>
          <w:rFonts w:ascii="仿宋" w:hAnsi="仿宋" w:eastAsia="仿宋" w:cs="仿宋"/>
          <w:kern w:val="0"/>
          <w:sz w:val="32"/>
          <w:szCs w:val="32"/>
        </w:rPr>
        <w:pPrChange w:id="417" w:author="wangq" w:date="2017-06-14T14:10:00Z">
          <w:pPr>
            <w:widowControl/>
            <w:wordWrap w:val="0"/>
            <w:spacing w:line="500" w:lineRule="exact"/>
            <w:ind w:firstLine="671" w:firstLineChars="209"/>
            <w:jc w:val="left"/>
          </w:pPr>
        </w:pPrChange>
      </w:pPr>
      <w:r>
        <w:rPr>
          <w:rFonts w:hint="eastAsia" w:ascii="仿宋" w:hAnsi="仿宋" w:eastAsia="仿宋" w:cs="仿宋"/>
          <w:b/>
          <w:kern w:val="0"/>
          <w:sz w:val="32"/>
          <w:szCs w:val="32"/>
        </w:rPr>
        <w:t>第</w:t>
      </w:r>
      <w:del w:id="418" w:author="lengbinhy" w:date="2017-06-15T16:08:27Z">
        <w:r>
          <w:rPr>
            <w:rFonts w:hint="eastAsia" w:ascii="仿宋" w:hAnsi="仿宋" w:eastAsia="仿宋" w:cs="仿宋"/>
            <w:b/>
            <w:kern w:val="0"/>
            <w:sz w:val="32"/>
            <w:szCs w:val="32"/>
            <w:lang w:val="en-US"/>
          </w:rPr>
          <w:delText>十九</w:delText>
        </w:r>
      </w:del>
      <w:ins w:id="419" w:author="lengbinhy" w:date="2017-06-15T16:08:33Z">
        <w:r>
          <w:rPr>
            <w:rFonts w:hint="eastAsia" w:ascii="仿宋" w:hAnsi="仿宋" w:eastAsia="仿宋" w:cs="仿宋"/>
            <w:b/>
            <w:kern w:val="0"/>
            <w:sz w:val="32"/>
            <w:szCs w:val="32"/>
            <w:lang w:val="en-US" w:eastAsia="zh-CN"/>
          </w:rPr>
          <w:t>二十</w:t>
        </w:r>
      </w:ins>
      <w:ins w:id="420" w:author="lengbinhy" w:date="2017-06-15T16:08:34Z">
        <w:r>
          <w:rPr>
            <w:rFonts w:hint="eastAsia" w:ascii="仿宋" w:hAnsi="仿宋" w:eastAsia="仿宋" w:cs="仿宋"/>
            <w:b/>
            <w:kern w:val="0"/>
            <w:sz w:val="32"/>
            <w:szCs w:val="32"/>
            <w:lang w:val="en-US" w:eastAsia="zh-CN"/>
          </w:rPr>
          <w:t>一</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建立贷款监测制度。相关管理人员，查看当前贷款处理情况，对整体周期和情况作出了解。</w:t>
      </w:r>
    </w:p>
    <w:p>
      <w:pPr>
        <w:widowControl/>
        <w:wordWrap w:val="0"/>
        <w:spacing w:line="500" w:lineRule="exact"/>
        <w:ind w:firstLine="424" w:firstLineChars="132"/>
        <w:jc w:val="left"/>
        <w:rPr>
          <w:rFonts w:ascii="仿宋" w:hAnsi="仿宋" w:eastAsia="仿宋" w:cs="仿宋"/>
          <w:kern w:val="0"/>
          <w:sz w:val="32"/>
          <w:szCs w:val="32"/>
        </w:rPr>
        <w:pPrChange w:id="421" w:author="wangq" w:date="2017-06-14T14:10:00Z">
          <w:pPr>
            <w:widowControl/>
            <w:wordWrap w:val="0"/>
            <w:spacing w:line="500" w:lineRule="exact"/>
            <w:ind w:firstLine="671" w:firstLineChars="209"/>
            <w:jc w:val="left"/>
          </w:pPr>
        </w:pPrChange>
      </w:pPr>
      <w:r>
        <w:rPr>
          <w:rFonts w:hint="eastAsia" w:ascii="仿宋" w:hAnsi="仿宋" w:eastAsia="仿宋" w:cs="仿宋"/>
          <w:b/>
          <w:kern w:val="0"/>
          <w:sz w:val="32"/>
          <w:szCs w:val="32"/>
        </w:rPr>
        <w:t>第二十</w:t>
      </w:r>
      <w:ins w:id="422" w:author="lengbinhy" w:date="2017-06-15T16:08:36Z">
        <w:r>
          <w:rPr>
            <w:rFonts w:hint="eastAsia" w:ascii="仿宋" w:hAnsi="仿宋" w:eastAsia="仿宋" w:cs="仿宋"/>
            <w:b/>
            <w:kern w:val="0"/>
            <w:sz w:val="32"/>
            <w:szCs w:val="32"/>
            <w:lang w:val="en-US" w:eastAsia="zh-CN"/>
          </w:rPr>
          <w:t>二</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建立信贷工作稽查制度。专设自由经纪人管理人员，定期对各自由经纪人业务情况进行追踪和统计，并向平台管理层进行汇报。</w:t>
      </w:r>
    </w:p>
    <w:p>
      <w:pPr>
        <w:widowControl/>
        <w:wordWrap w:val="0"/>
        <w:spacing w:line="500" w:lineRule="exact"/>
        <w:ind w:firstLine="424" w:firstLineChars="132"/>
        <w:jc w:val="left"/>
        <w:rPr>
          <w:rFonts w:ascii="仿宋" w:hAnsi="仿宋" w:eastAsia="仿宋" w:cs="仿宋"/>
          <w:kern w:val="0"/>
          <w:sz w:val="32"/>
          <w:szCs w:val="32"/>
        </w:rPr>
        <w:pPrChange w:id="423" w:author="wangq" w:date="2017-06-14T14:10:00Z">
          <w:pPr>
            <w:widowControl/>
            <w:wordWrap w:val="0"/>
            <w:spacing w:line="500" w:lineRule="exact"/>
            <w:ind w:firstLine="671" w:firstLineChars="209"/>
            <w:jc w:val="left"/>
          </w:pPr>
        </w:pPrChange>
      </w:pPr>
      <w:r>
        <w:rPr>
          <w:rFonts w:hint="eastAsia" w:ascii="仿宋" w:hAnsi="仿宋" w:eastAsia="仿宋" w:cs="仿宋"/>
          <w:b/>
          <w:kern w:val="0"/>
          <w:sz w:val="32"/>
          <w:szCs w:val="32"/>
        </w:rPr>
        <w:t>第二十</w:t>
      </w:r>
      <w:del w:id="424" w:author="lengbinhy" w:date="2017-06-15T16:08:38Z">
        <w:r>
          <w:rPr>
            <w:rFonts w:hint="eastAsia" w:ascii="仿宋" w:hAnsi="仿宋" w:eastAsia="仿宋" w:cs="仿宋"/>
            <w:b/>
            <w:kern w:val="0"/>
            <w:sz w:val="32"/>
            <w:szCs w:val="32"/>
            <w:lang w:val="en-US"/>
          </w:rPr>
          <w:delText>一</w:delText>
        </w:r>
      </w:del>
      <w:ins w:id="425" w:author="lengbinhy" w:date="2017-06-15T16:08:39Z">
        <w:r>
          <w:rPr>
            <w:rFonts w:hint="eastAsia" w:ascii="仿宋" w:hAnsi="仿宋" w:eastAsia="仿宋" w:cs="仿宋"/>
            <w:b/>
            <w:kern w:val="0"/>
            <w:sz w:val="32"/>
            <w:szCs w:val="32"/>
            <w:lang w:val="en-US" w:eastAsia="zh-CN"/>
          </w:rPr>
          <w:t>三</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建立新增贷款风险惩罚机制。当自由经纪人出现伙借款人进行骗贷，对平台利益造成重大损失，对第三方合作贷款机构造成重大损失时，平台有权冻结该自由经纪人未提现佣金。</w:t>
      </w:r>
    </w:p>
    <w:p>
      <w:pPr>
        <w:widowControl/>
        <w:wordWrap w:val="0"/>
        <w:spacing w:line="500" w:lineRule="exact"/>
        <w:ind w:firstLine="502" w:firstLineChars="209"/>
        <w:jc w:val="left"/>
        <w:rPr>
          <w:rFonts w:ascii="宋体" w:hAnsi="宋体" w:cs="宋体"/>
          <w:kern w:val="0"/>
          <w:sz w:val="24"/>
        </w:rPr>
      </w:pPr>
    </w:p>
    <w:p>
      <w:pPr>
        <w:widowControl/>
        <w:wordWrap w:val="0"/>
        <w:spacing w:line="500" w:lineRule="exact"/>
        <w:ind w:firstLine="502" w:firstLineChars="209"/>
        <w:jc w:val="left"/>
        <w:rPr>
          <w:rFonts w:ascii="宋体" w:hAnsi="宋体" w:cs="宋体"/>
          <w:kern w:val="0"/>
          <w:sz w:val="24"/>
        </w:rPr>
      </w:pPr>
    </w:p>
    <w:p>
      <w:pPr>
        <w:pStyle w:val="3"/>
        <w:jc w:val="center"/>
      </w:pPr>
      <w:r>
        <w:rPr>
          <w:rFonts w:hint="eastAsia"/>
        </w:rPr>
        <w:t>第九章</w:t>
      </w:r>
      <w:r>
        <w:t>   </w:t>
      </w:r>
      <w:r>
        <w:rPr>
          <w:rFonts w:hint="eastAsia"/>
        </w:rPr>
        <w:t>违规与违约处罚</w:t>
      </w:r>
    </w:p>
    <w:p>
      <w:pPr>
        <w:widowControl/>
        <w:wordWrap w:val="0"/>
        <w:spacing w:line="500" w:lineRule="exact"/>
        <w:ind w:firstLine="424" w:firstLineChars="132"/>
        <w:jc w:val="left"/>
        <w:rPr>
          <w:rFonts w:ascii="仿宋" w:hAnsi="仿宋" w:eastAsia="仿宋" w:cs="仿宋"/>
          <w:kern w:val="0"/>
          <w:sz w:val="32"/>
          <w:szCs w:val="32"/>
        </w:rPr>
        <w:pPrChange w:id="426" w:author="wangq" w:date="2017-06-14T14:10:00Z">
          <w:pPr>
            <w:widowControl/>
            <w:wordWrap w:val="0"/>
            <w:spacing w:line="500" w:lineRule="exact"/>
            <w:ind w:firstLine="671" w:firstLineChars="209"/>
            <w:jc w:val="left"/>
          </w:pPr>
        </w:pPrChange>
      </w:pPr>
      <w:r>
        <w:rPr>
          <w:rFonts w:hint="eastAsia" w:ascii="仿宋" w:hAnsi="仿宋" w:eastAsia="仿宋" w:cs="仿宋"/>
          <w:b/>
          <w:kern w:val="0"/>
          <w:sz w:val="32"/>
          <w:szCs w:val="32"/>
        </w:rPr>
        <w:t>第二十</w:t>
      </w:r>
      <w:del w:id="427" w:author="lengbinhy" w:date="2017-06-15T16:08:41Z">
        <w:r>
          <w:rPr>
            <w:rFonts w:hint="eastAsia" w:ascii="仿宋" w:hAnsi="仿宋" w:eastAsia="仿宋" w:cs="仿宋"/>
            <w:b/>
            <w:kern w:val="0"/>
            <w:sz w:val="32"/>
            <w:szCs w:val="32"/>
            <w:lang w:val="en-US"/>
          </w:rPr>
          <w:delText>二</w:delText>
        </w:r>
      </w:del>
      <w:ins w:id="428" w:author="lengbinhy" w:date="2017-06-15T16:08:41Z">
        <w:r>
          <w:rPr>
            <w:rFonts w:hint="eastAsia" w:ascii="仿宋" w:hAnsi="仿宋" w:eastAsia="仿宋" w:cs="仿宋"/>
            <w:b/>
            <w:kern w:val="0"/>
            <w:sz w:val="32"/>
            <w:szCs w:val="32"/>
            <w:lang w:val="en-US" w:eastAsia="zh-CN"/>
          </w:rPr>
          <w:t>四</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借款人有违法违纪、违背信贷原则和借款合同行为的，平台应根据情节轻重对其</w:t>
      </w:r>
      <w:del w:id="429" w:author="wangq" w:date="2017-06-14T14:11:00Z">
        <w:r>
          <w:rPr>
            <w:rFonts w:hint="eastAsia" w:ascii="仿宋" w:hAnsi="仿宋" w:eastAsia="仿宋" w:cs="仿宋"/>
            <w:kern w:val="0"/>
            <w:sz w:val="32"/>
            <w:szCs w:val="32"/>
          </w:rPr>
          <w:delText>进行</w:delText>
        </w:r>
      </w:del>
      <w:r>
        <w:rPr>
          <w:rFonts w:hint="eastAsia" w:ascii="仿宋" w:hAnsi="仿宋" w:eastAsia="仿宋" w:cs="仿宋"/>
          <w:kern w:val="0"/>
          <w:sz w:val="32"/>
          <w:szCs w:val="32"/>
        </w:rPr>
        <w:t>进行管控或对该业务自由经纪人进行佣金罚款、冻结。</w:t>
      </w:r>
    </w:p>
    <w:p>
      <w:pPr>
        <w:widowControl/>
        <w:wordWrap w:val="0"/>
        <w:spacing w:line="500" w:lineRule="exact"/>
        <w:ind w:firstLine="424" w:firstLineChars="132"/>
        <w:jc w:val="left"/>
        <w:rPr>
          <w:rFonts w:ascii="仿宋" w:hAnsi="仿宋" w:eastAsia="仿宋" w:cs="仿宋"/>
          <w:kern w:val="0"/>
          <w:sz w:val="32"/>
          <w:szCs w:val="32"/>
        </w:rPr>
        <w:pPrChange w:id="430" w:author="wangq" w:date="2017-06-14T14:10:00Z">
          <w:pPr>
            <w:widowControl/>
            <w:wordWrap w:val="0"/>
            <w:spacing w:line="500" w:lineRule="exact"/>
            <w:ind w:firstLine="671" w:firstLineChars="209"/>
            <w:jc w:val="left"/>
          </w:pPr>
        </w:pPrChange>
      </w:pPr>
      <w:r>
        <w:rPr>
          <w:rFonts w:hint="eastAsia" w:ascii="仿宋" w:hAnsi="仿宋" w:eastAsia="仿宋" w:cs="仿宋"/>
          <w:b/>
          <w:kern w:val="0"/>
          <w:sz w:val="32"/>
          <w:szCs w:val="32"/>
        </w:rPr>
        <w:t>第二十</w:t>
      </w:r>
      <w:del w:id="431" w:author="lengbinhy" w:date="2017-06-15T16:08:43Z">
        <w:r>
          <w:rPr>
            <w:rFonts w:hint="eastAsia" w:ascii="仿宋" w:hAnsi="仿宋" w:eastAsia="仿宋" w:cs="仿宋"/>
            <w:b/>
            <w:kern w:val="0"/>
            <w:sz w:val="32"/>
            <w:szCs w:val="32"/>
            <w:lang w:val="en-US"/>
          </w:rPr>
          <w:delText>三</w:delText>
        </w:r>
      </w:del>
      <w:ins w:id="432" w:author="lengbinhy" w:date="2017-06-15T16:08:44Z">
        <w:r>
          <w:rPr>
            <w:rFonts w:hint="eastAsia" w:ascii="仿宋" w:hAnsi="仿宋" w:eastAsia="仿宋" w:cs="仿宋"/>
            <w:b/>
            <w:kern w:val="0"/>
            <w:sz w:val="32"/>
            <w:szCs w:val="32"/>
            <w:lang w:val="en-US" w:eastAsia="zh-CN"/>
          </w:rPr>
          <w:t>五</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客户有下列情形之一，自由经纪人发现风险后，应不予进行及时通报平台及第三方合作机构。如若自由经纪人知情不处理，情节特别严重对合作单位造成重大损失，应给予佣金冻结处理，自由经纪人应注意如下情况：</w:t>
      </w: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（一）向贷款机构提供虚假或隐瞒重要事实的资产负债表、损益表等资料。</w:t>
      </w:r>
    </w:p>
    <w:p>
      <w:pPr>
        <w:widowControl/>
        <w:wordWrap w:val="0"/>
        <w:spacing w:line="500" w:lineRule="exact"/>
        <w:ind w:firstLine="669" w:firstLineChars="209"/>
        <w:jc w:val="left"/>
        <w:rPr>
          <w:rFonts w:ascii="仿宋" w:hAnsi="仿宋" w:eastAsia="仿宋" w:cs="仿宋"/>
          <w:kern w:val="0"/>
          <w:sz w:val="32"/>
          <w:szCs w:val="32"/>
        </w:rPr>
      </w:pPr>
      <w:r>
        <w:rPr>
          <w:rFonts w:hint="eastAsia" w:ascii="仿宋" w:hAnsi="仿宋" w:eastAsia="仿宋" w:cs="仿宋"/>
          <w:kern w:val="0"/>
          <w:sz w:val="32"/>
          <w:szCs w:val="32"/>
        </w:rPr>
        <w:t>（二）不如实向贷款机构提供所有开户行、账号及存、贷款余额等资料的。</w:t>
      </w:r>
    </w:p>
    <w:p>
      <w:pPr>
        <w:widowControl/>
        <w:wordWrap w:val="0"/>
        <w:spacing w:line="500" w:lineRule="exact"/>
        <w:ind w:firstLine="652" w:firstLineChars="209"/>
        <w:jc w:val="left"/>
        <w:rPr>
          <w:rFonts w:ascii="仿宋" w:hAnsi="仿宋" w:eastAsia="仿宋" w:cs="仿宋"/>
          <w:spacing w:val="-4"/>
          <w:kern w:val="0"/>
          <w:sz w:val="32"/>
          <w:szCs w:val="32"/>
        </w:rPr>
      </w:pPr>
      <w:r>
        <w:rPr>
          <w:rFonts w:hint="eastAsia" w:ascii="仿宋" w:hAnsi="仿宋" w:eastAsia="仿宋" w:cs="仿宋"/>
          <w:spacing w:val="-4"/>
          <w:kern w:val="0"/>
          <w:sz w:val="32"/>
          <w:szCs w:val="32"/>
        </w:rPr>
        <w:t>（三）拒绝接受贷款机构对其使用贷款情况和有关生产经营、财务活动进行监督的。</w:t>
      </w:r>
    </w:p>
    <w:p>
      <w:pPr>
        <w:widowControl/>
        <w:wordWrap w:val="0"/>
        <w:spacing w:line="500" w:lineRule="exact"/>
        <w:ind w:firstLine="424" w:firstLineChars="132"/>
        <w:jc w:val="left"/>
        <w:rPr>
          <w:rFonts w:ascii="宋体" w:hAnsi="宋体" w:cs="宋体"/>
          <w:spacing w:val="-4"/>
          <w:kern w:val="0"/>
          <w:sz w:val="24"/>
        </w:rPr>
        <w:pPrChange w:id="433" w:author="wangq" w:date="2017-06-14T14:11:00Z">
          <w:pPr>
            <w:widowControl/>
            <w:wordWrap w:val="0"/>
            <w:spacing w:line="500" w:lineRule="exact"/>
            <w:ind w:firstLine="671" w:firstLineChars="209"/>
            <w:jc w:val="left"/>
          </w:pPr>
        </w:pPrChange>
      </w:pPr>
      <w:r>
        <w:rPr>
          <w:rFonts w:hint="eastAsia" w:ascii="仿宋" w:hAnsi="仿宋" w:eastAsia="仿宋" w:cs="仿宋"/>
          <w:b/>
          <w:kern w:val="0"/>
          <w:sz w:val="32"/>
          <w:szCs w:val="32"/>
        </w:rPr>
        <w:t>第二十</w:t>
      </w:r>
      <w:del w:id="434" w:author="lengbinhy" w:date="2017-06-15T16:08:47Z">
        <w:r>
          <w:rPr>
            <w:rFonts w:hint="eastAsia" w:ascii="仿宋" w:hAnsi="仿宋" w:eastAsia="仿宋" w:cs="仿宋"/>
            <w:b/>
            <w:kern w:val="0"/>
            <w:sz w:val="32"/>
            <w:szCs w:val="32"/>
            <w:lang w:val="en-US"/>
          </w:rPr>
          <w:delText>四</w:delText>
        </w:r>
      </w:del>
      <w:ins w:id="435" w:author="lengbinhy" w:date="2017-06-15T16:08:48Z">
        <w:r>
          <w:rPr>
            <w:rFonts w:hint="eastAsia" w:ascii="仿宋" w:hAnsi="仿宋" w:eastAsia="仿宋" w:cs="仿宋"/>
            <w:b/>
            <w:kern w:val="0"/>
            <w:sz w:val="32"/>
            <w:szCs w:val="32"/>
            <w:lang w:val="en-US" w:eastAsia="zh-CN"/>
          </w:rPr>
          <w:t>六</w:t>
        </w:r>
      </w:ins>
      <w:r>
        <w:rPr>
          <w:rFonts w:hint="eastAsia" w:ascii="仿宋" w:hAnsi="仿宋" w:eastAsia="仿宋" w:cs="仿宋"/>
          <w:b/>
          <w:kern w:val="0"/>
          <w:sz w:val="32"/>
          <w:szCs w:val="32"/>
        </w:rPr>
        <w:t>条</w:t>
      </w:r>
      <w:r>
        <w:rPr>
          <w:rFonts w:hint="eastAsia" w:ascii="仿宋" w:hAnsi="仿宋" w:eastAsia="仿宋" w:cs="仿宋"/>
          <w:kern w:val="0"/>
          <w:sz w:val="32"/>
          <w:szCs w:val="32"/>
        </w:rPr>
        <w:t xml:space="preserve">  出现自由经纪人恶意刷单的情况，一经发现必将严厉查处。根据恶意程度，互联网渠道业务部门有权对该经纪人账号进行降低日申请量或</w:t>
      </w:r>
      <w:ins w:id="436" w:author="wangq" w:date="2017-06-14T14:12:00Z">
        <w:r>
          <w:rPr>
            <w:rFonts w:hint="eastAsia" w:ascii="仿宋" w:hAnsi="仿宋" w:eastAsia="仿宋" w:cs="仿宋"/>
            <w:kern w:val="0"/>
            <w:sz w:val="32"/>
            <w:szCs w:val="32"/>
          </w:rPr>
          <w:t>冻结</w:t>
        </w:r>
      </w:ins>
      <w:del w:id="437" w:author="wangq" w:date="2017-06-14T14:12:00Z">
        <w:r>
          <w:rPr>
            <w:rFonts w:hint="eastAsia" w:ascii="仿宋" w:hAnsi="仿宋" w:eastAsia="仿宋" w:cs="仿宋"/>
            <w:kern w:val="0"/>
            <w:sz w:val="32"/>
            <w:szCs w:val="32"/>
          </w:rPr>
          <w:delText>封印</w:delText>
        </w:r>
      </w:del>
      <w:r>
        <w:rPr>
          <w:rFonts w:hint="eastAsia" w:ascii="仿宋" w:hAnsi="仿宋" w:eastAsia="仿宋" w:cs="仿宋"/>
          <w:kern w:val="0"/>
          <w:sz w:val="32"/>
          <w:szCs w:val="32"/>
        </w:rPr>
        <w:t>的处罚。解释权归平台所属公司所有。</w:t>
      </w:r>
    </w:p>
    <w:p>
      <w:pPr>
        <w:pStyle w:val="3"/>
        <w:jc w:val="center"/>
      </w:pPr>
      <w:r>
        <w:rPr>
          <w:rFonts w:hint="eastAsia"/>
        </w:rPr>
        <w:t>第十章</w:t>
      </w:r>
      <w:r>
        <w:t xml:space="preserve">  </w:t>
      </w:r>
      <w:r>
        <w:rPr>
          <w:rFonts w:hint="eastAsia"/>
        </w:rPr>
        <w:t>附</w:t>
      </w:r>
      <w:r>
        <w:t xml:space="preserve">  </w:t>
      </w:r>
      <w:r>
        <w:rPr>
          <w:rFonts w:hint="eastAsia"/>
        </w:rPr>
        <w:t>则</w:t>
      </w:r>
    </w:p>
    <w:p>
      <w:pPr>
        <w:widowControl/>
        <w:wordWrap w:val="0"/>
        <w:spacing w:line="500" w:lineRule="exact"/>
        <w:ind w:firstLine="424" w:firstLineChars="132"/>
        <w:jc w:val="left"/>
        <w:rPr>
          <w:rFonts w:ascii="仿宋" w:hAnsi="仿宋" w:eastAsia="仿宋" w:cs="仿宋"/>
          <w:spacing w:val="-4"/>
          <w:kern w:val="0"/>
          <w:sz w:val="32"/>
          <w:szCs w:val="32"/>
        </w:rPr>
        <w:pPrChange w:id="438" w:author="wangq" w:date="2017-06-14T14:11:00Z">
          <w:pPr>
            <w:widowControl/>
            <w:wordWrap w:val="0"/>
            <w:spacing w:line="500" w:lineRule="exact"/>
            <w:ind w:firstLine="671" w:firstLineChars="209"/>
            <w:jc w:val="left"/>
          </w:pPr>
        </w:pPrChange>
      </w:pPr>
      <w:r>
        <w:rPr>
          <w:rFonts w:hint="eastAsia" w:ascii="仿宋" w:hAnsi="仿宋" w:eastAsia="仿宋" w:cs="仿宋"/>
          <w:b/>
          <w:kern w:val="0"/>
          <w:sz w:val="32"/>
          <w:szCs w:val="32"/>
        </w:rPr>
        <w:t>第二十</w:t>
      </w:r>
      <w:del w:id="439" w:author="lengbinhy" w:date="2017-06-15T16:08:51Z">
        <w:r>
          <w:rPr>
            <w:rFonts w:hint="eastAsia" w:ascii="仿宋" w:hAnsi="仿宋" w:eastAsia="仿宋" w:cs="仿宋"/>
            <w:b/>
            <w:kern w:val="0"/>
            <w:sz w:val="32"/>
            <w:szCs w:val="32"/>
            <w:lang w:val="en-US"/>
          </w:rPr>
          <w:delText>五</w:delText>
        </w:r>
      </w:del>
      <w:ins w:id="440" w:author="lengbinhy" w:date="2017-06-15T16:08:52Z">
        <w:r>
          <w:rPr>
            <w:rFonts w:hint="eastAsia" w:ascii="仿宋" w:hAnsi="仿宋" w:eastAsia="仿宋" w:cs="仿宋"/>
            <w:b/>
            <w:kern w:val="0"/>
            <w:sz w:val="32"/>
            <w:szCs w:val="32"/>
            <w:lang w:val="en-US" w:eastAsia="zh-CN"/>
          </w:rPr>
          <w:t>七</w:t>
        </w:r>
      </w:ins>
      <w:r>
        <w:rPr>
          <w:rFonts w:hint="eastAsia" w:ascii="仿宋" w:hAnsi="仿宋" w:eastAsia="仿宋" w:cs="仿宋"/>
          <w:b/>
          <w:kern w:val="0"/>
          <w:sz w:val="32"/>
          <w:szCs w:val="32"/>
        </w:rPr>
        <w:t>条</w:t>
      </w:r>
      <w:r>
        <w:rPr>
          <w:rFonts w:hint="eastAsia" w:ascii="仿宋" w:hAnsi="仿宋" w:eastAsia="仿宋" w:cs="仿宋"/>
          <w:kern w:val="0"/>
          <w:sz w:val="36"/>
          <w:szCs w:val="36"/>
        </w:rPr>
        <w:t xml:space="preserve">  </w:t>
      </w:r>
      <w:r>
        <w:rPr>
          <w:rFonts w:hint="eastAsia" w:ascii="仿宋" w:hAnsi="仿宋" w:eastAsia="仿宋" w:cs="仿宋"/>
          <w:spacing w:val="-4"/>
          <w:kern w:val="0"/>
          <w:sz w:val="32"/>
          <w:szCs w:val="32"/>
        </w:rPr>
        <w:t>本制度由平台总经办制定、解释和修订。</w:t>
      </w:r>
    </w:p>
    <w:p>
      <w:pPr>
        <w:spacing w:line="360" w:lineRule="auto"/>
        <w:ind w:firstLine="424" w:firstLineChars="132"/>
        <w:rPr>
          <w:rFonts w:ascii="仿宋" w:hAnsi="仿宋" w:eastAsia="仿宋" w:cs="仿宋"/>
          <w:sz w:val="36"/>
          <w:szCs w:val="36"/>
        </w:rPr>
        <w:pPrChange w:id="441" w:author="wangq" w:date="2017-06-14T14:11:00Z">
          <w:pPr>
            <w:spacing w:line="360" w:lineRule="auto"/>
            <w:ind w:firstLine="626" w:firstLineChars="195"/>
          </w:pPr>
        </w:pPrChange>
      </w:pPr>
      <w:r>
        <w:rPr>
          <w:rFonts w:hint="eastAsia" w:ascii="仿宋" w:hAnsi="仿宋" w:eastAsia="仿宋" w:cs="仿宋"/>
          <w:b/>
          <w:kern w:val="0"/>
          <w:sz w:val="32"/>
          <w:szCs w:val="32"/>
        </w:rPr>
        <w:t>第二十</w:t>
      </w:r>
      <w:del w:id="442" w:author="lengbinhy" w:date="2017-06-15T16:08:53Z">
        <w:r>
          <w:rPr>
            <w:rFonts w:hint="eastAsia" w:ascii="仿宋" w:hAnsi="仿宋" w:eastAsia="仿宋" w:cs="仿宋"/>
            <w:b/>
            <w:kern w:val="0"/>
            <w:sz w:val="32"/>
            <w:szCs w:val="32"/>
            <w:lang w:val="en-US"/>
          </w:rPr>
          <w:delText>六</w:delText>
        </w:r>
      </w:del>
      <w:ins w:id="443" w:author="lengbinhy" w:date="2017-06-15T16:08:54Z">
        <w:r>
          <w:rPr>
            <w:rFonts w:hint="eastAsia" w:ascii="仿宋" w:hAnsi="仿宋" w:eastAsia="仿宋" w:cs="仿宋"/>
            <w:b/>
            <w:kern w:val="0"/>
            <w:sz w:val="32"/>
            <w:szCs w:val="32"/>
            <w:lang w:val="en-US" w:eastAsia="zh-CN"/>
          </w:rPr>
          <w:t>八</w:t>
        </w:r>
      </w:ins>
      <w:r>
        <w:rPr>
          <w:rFonts w:hint="eastAsia" w:ascii="仿宋" w:hAnsi="仿宋" w:eastAsia="仿宋" w:cs="仿宋"/>
          <w:b/>
          <w:kern w:val="0"/>
          <w:sz w:val="32"/>
          <w:szCs w:val="32"/>
        </w:rPr>
        <w:t>条</w:t>
      </w:r>
      <w:r>
        <w:rPr>
          <w:rFonts w:hint="eastAsia" w:ascii="仿宋" w:hAnsi="仿宋" w:eastAsia="仿宋" w:cs="仿宋"/>
          <w:kern w:val="0"/>
          <w:sz w:val="36"/>
          <w:szCs w:val="36"/>
        </w:rPr>
        <w:t xml:space="preserve">  </w:t>
      </w:r>
      <w:r>
        <w:rPr>
          <w:rFonts w:hint="eastAsia" w:ascii="仿宋" w:hAnsi="仿宋" w:eastAsia="仿宋" w:cs="仿宋"/>
          <w:kern w:val="0"/>
          <w:sz w:val="32"/>
          <w:szCs w:val="32"/>
        </w:rPr>
        <w:t>本制度自发文之日起施行。</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szCs w:val="21"/>
      </w:rPr>
    </w:pPr>
    <w:r>
      <w:rPr>
        <w:rFonts w:hint="eastAsia" w:ascii="宋体" w:hAnsi="宋体"/>
        <w:sz w:val="21"/>
        <w:szCs w:val="21"/>
      </w:rPr>
      <w:t>&lt;本文中的所有信息均为成都皮特猫信息科技有限公司内部信息，不得向外传播&gt;</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ins w:id="0" w:author="lengbinhy" w:date="2017-06-14T17:20:13Z">
      <w:r>
        <w:rPr>
          <w:rFonts w:hint="eastAsia"/>
        </w:rPr>
        <w:drawing>
          <wp:inline distT="0" distB="0" distL="114300" distR="114300">
            <wp:extent cx="761365" cy="575945"/>
            <wp:effectExtent l="0" t="0" r="635" b="317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
                    <a:stretch>
                      <a:fillRect/>
                    </a:stretch>
                  </pic:blipFill>
                  <pic:spPr>
                    <a:xfrm>
                      <a:off x="0" y="0"/>
                      <a:ext cx="761365" cy="575945"/>
                    </a:xfrm>
                    <a:prstGeom prst="rect">
                      <a:avLst/>
                    </a:prstGeom>
                  </pic:spPr>
                </pic:pic>
              </a:graphicData>
            </a:graphic>
          </wp:inline>
        </w:drawing>
      </w:r>
    </w:ins>
    <w:r>
      <w:rPr>
        <w:rFonts w:hint="eastAsia"/>
      </w:rPr>
      <w:t xml:space="preserve">                                                                </w:t>
    </w:r>
    <w:r>
      <w:rPr>
        <w:rFonts w:hint="eastAsia"/>
        <w:b/>
        <w:sz w:val="24"/>
        <w:szCs w:val="24"/>
      </w:rPr>
      <w:t>内部公开</w:t>
    </w:r>
    <w:r>
      <w:rPr>
        <w:rFonts w:hint="eastAsia"/>
        <w:sz w:val="24"/>
        <w:szCs w:val="24"/>
      </w:rPr>
      <w:t>▲</w:t>
    </w:r>
  </w:p>
  <w:p>
    <w:r>
      <w:rPr>
        <w:sz w:val="18"/>
      </w:rPr>
      <w:pict>
        <v:shape id="PowerPlusWaterMarkObject36123741" o:spid="_x0000_s2049" o:spt="136" type="#_x0000_t136" style="position:absolute;left:0pt;height:159.85pt;width:427.35pt;mso-position-horizontal:center;mso-position-horizontal-relative:margin;mso-position-vertical:center;mso-position-vertical-relative:margin;rotation:-2949120f;z-index:-251658240;mso-width-relative:page;mso-height-relative:page;" fillcolor="#C0C0C0" filled="t" stroked="f" coordsize="21600,21600">
          <v:path/>
          <v:fill on="t" opacity="32768f" focussize="0,0"/>
          <v:stroke on="f"/>
          <v:imagedata o:title=""/>
          <o:lock v:ext="edit" aspectratio="t"/>
          <v:textpath on="t" fitshape="t" fitpath="t" trim="t" xscale="f" string="PETE" style="font-family:方正舒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107ED"/>
    <w:multiLevelType w:val="singleLevel"/>
    <w:tmpl w:val="594107ED"/>
    <w:lvl w:ilvl="0" w:tentative="0">
      <w:start w:val="3"/>
      <w:numFmt w:val="decimal"/>
      <w:suff w:val="space"/>
      <w:lvlText w:val="%1、"/>
      <w:lvlJc w:val="left"/>
    </w:lvl>
  </w:abstractNum>
  <w:abstractNum w:abstractNumId="1">
    <w:nsid w:val="594238FF"/>
    <w:multiLevelType w:val="singleLevel"/>
    <w:tmpl w:val="594238FF"/>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A7A35"/>
    <w:rsid w:val="00002149"/>
    <w:rsid w:val="00233A11"/>
    <w:rsid w:val="00B90012"/>
    <w:rsid w:val="00CF7BAF"/>
    <w:rsid w:val="00D0114B"/>
    <w:rsid w:val="03BE06E4"/>
    <w:rsid w:val="045C5D52"/>
    <w:rsid w:val="047B71D3"/>
    <w:rsid w:val="0D7A7A35"/>
    <w:rsid w:val="134708B8"/>
    <w:rsid w:val="1362031E"/>
    <w:rsid w:val="15824FF5"/>
    <w:rsid w:val="18DE58ED"/>
    <w:rsid w:val="1A180026"/>
    <w:rsid w:val="278547E6"/>
    <w:rsid w:val="2CE860C8"/>
    <w:rsid w:val="2D3B2559"/>
    <w:rsid w:val="33846AAA"/>
    <w:rsid w:val="34ED4F1A"/>
    <w:rsid w:val="390E4127"/>
    <w:rsid w:val="3A1F10FB"/>
    <w:rsid w:val="3B6260DA"/>
    <w:rsid w:val="3C666D25"/>
    <w:rsid w:val="3CE918B4"/>
    <w:rsid w:val="3F5F5744"/>
    <w:rsid w:val="3F8A3194"/>
    <w:rsid w:val="408E0663"/>
    <w:rsid w:val="444A0E38"/>
    <w:rsid w:val="4AA03C03"/>
    <w:rsid w:val="4D481246"/>
    <w:rsid w:val="51081A49"/>
    <w:rsid w:val="52AE5BFB"/>
    <w:rsid w:val="542B1464"/>
    <w:rsid w:val="54920EAD"/>
    <w:rsid w:val="54C50E3E"/>
    <w:rsid w:val="55125723"/>
    <w:rsid w:val="56667B21"/>
    <w:rsid w:val="576965BD"/>
    <w:rsid w:val="5842607D"/>
    <w:rsid w:val="5F275E13"/>
    <w:rsid w:val="61DF07B8"/>
    <w:rsid w:val="63EC6237"/>
    <w:rsid w:val="64375627"/>
    <w:rsid w:val="69096C7A"/>
    <w:rsid w:val="6B7E66FB"/>
    <w:rsid w:val="6C183E2F"/>
    <w:rsid w:val="6F1A0087"/>
    <w:rsid w:val="70195233"/>
    <w:rsid w:val="71A6118A"/>
    <w:rsid w:val="72885D14"/>
    <w:rsid w:val="72AE4E74"/>
    <w:rsid w:val="7426597D"/>
    <w:rsid w:val="746C6693"/>
    <w:rsid w:val="78B65136"/>
    <w:rsid w:val="7AC819DA"/>
    <w:rsid w:val="7ACE239D"/>
    <w:rsid w:val="7C58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jc w:val="left"/>
    </w:pPr>
    <w:rPr>
      <w:sz w:val="18"/>
    </w:rPr>
  </w:style>
  <w:style w:type="paragraph" w:styleId="6">
    <w:name w:val="header"/>
    <w:basedOn w:val="1"/>
    <w:qFormat/>
    <w:uiPriority w:val="0"/>
    <w:pPr>
      <w:pBdr>
        <w:bottom w:val="single" w:color="auto" w:sz="6" w:space="1"/>
      </w:pBdr>
      <w:tabs>
        <w:tab w:val="center" w:pos="4153"/>
        <w:tab w:val="right" w:pos="8306"/>
      </w:tabs>
      <w:jc w:val="center"/>
    </w:pPr>
    <w:rPr>
      <w:sz w:val="18"/>
      <w:szCs w:val="18"/>
    </w:rPr>
  </w:style>
  <w:style w:type="character" w:styleId="8">
    <w:name w:val="Hyperlink"/>
    <w:basedOn w:val="7"/>
    <w:qFormat/>
    <w:uiPriority w:val="0"/>
    <w:rPr>
      <w:color w:val="0000FF"/>
      <w:u w:val="single"/>
    </w:rPr>
  </w:style>
  <w:style w:type="table" w:styleId="10">
    <w:name w:val="Table Grid"/>
    <w:basedOn w:val="9"/>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character" w:customStyle="1" w:styleId="11">
    <w:name w:val="same_active"/>
    <w:basedOn w:val="7"/>
    <w:qFormat/>
    <w:uiPriority w:val="0"/>
    <w:rPr>
      <w:color w:val="FF552E"/>
    </w:rPr>
  </w:style>
  <w:style w:type="character" w:customStyle="1" w:styleId="12">
    <w:name w:val="same_active1"/>
    <w:basedOn w:val="7"/>
    <w:qFormat/>
    <w:uiPriority w:val="0"/>
    <w:rPr>
      <w:color w:val="FF552E"/>
    </w:rPr>
  </w:style>
  <w:style w:type="character" w:customStyle="1" w:styleId="13">
    <w:name w:val="批注框文本 Char"/>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798</Words>
  <Characters>4554</Characters>
  <Lines>37</Lines>
  <Paragraphs>10</Paragraphs>
  <ScaleCrop>false</ScaleCrop>
  <LinksUpToDate>false</LinksUpToDate>
  <CharactersWithSpaces>5342</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2017-05-31T22:11:00Z</dcterms:created>
  <dc:creator>lengbinhy</dc:creator>
  <cp:lastModifiedBy>lengbinhy</cp:lastModifiedBy>
  <dcterms:modified xsi:type="dcterms:W3CDTF">2017-06-15T08:11:28Z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